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8493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b/>
        </w:rPr>
      </w:pPr>
      <w:r w:rsidRPr="00793798">
        <w:rPr>
          <w:rFonts w:asciiTheme="minorHAnsi" w:eastAsia="Arial" w:hAnsiTheme="minorHAnsi" w:cs="Arial"/>
          <w:b/>
          <w:color w:val="000000"/>
        </w:rPr>
        <w:t xml:space="preserve">GUÍA </w:t>
      </w:r>
      <w:r w:rsidRPr="00793798">
        <w:rPr>
          <w:rFonts w:asciiTheme="minorHAnsi" w:eastAsia="Arial" w:hAnsiTheme="minorHAnsi" w:cs="Arial"/>
          <w:b/>
        </w:rPr>
        <w:t>UNICENTRO</w:t>
      </w:r>
    </w:p>
    <w:p w14:paraId="15C8BADF" w14:textId="749B564D" w:rsidR="00D809AE" w:rsidRPr="00793798" w:rsidRDefault="00D809AE" w:rsidP="00D809AE">
      <w:pPr>
        <w:jc w:val="center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SALUD DE </w:t>
      </w:r>
      <w:r w:rsidR="00E254DD" w:rsidRPr="00793798">
        <w:rPr>
          <w:rFonts w:asciiTheme="minorHAnsi" w:eastAsia="Arial" w:hAnsiTheme="minorHAnsi" w:cs="Arial"/>
        </w:rPr>
        <w:t>CENTRO COMERCIAL</w:t>
      </w:r>
    </w:p>
    <w:p w14:paraId="50B5AAB8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color w:val="000000"/>
        </w:rPr>
      </w:pPr>
    </w:p>
    <w:p w14:paraId="6463270A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color w:val="000000"/>
        </w:rPr>
      </w:pPr>
      <w:r w:rsidRPr="00793798">
        <w:rPr>
          <w:rFonts w:asciiTheme="minorHAnsi" w:eastAsia="Arial" w:hAnsiTheme="minorHAnsi" w:cs="Arial"/>
          <w:noProof/>
          <w:color w:val="000000"/>
        </w:rPr>
        <w:drawing>
          <wp:inline distT="0" distB="0" distL="0" distR="0" wp14:anchorId="210CD475" wp14:editId="043F636D">
            <wp:extent cx="812809" cy="812809"/>
            <wp:effectExtent l="0" t="0" r="0" b="0"/>
            <wp:docPr id="1150885549" name="image2.jpg" descr="Macintosh HD:Users:amserna:Desktop:logo-MindLab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amserna:Desktop:logo-MindLab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9" cy="812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D8E70" w14:textId="2FB3A0BD" w:rsidR="00D809AE" w:rsidRPr="00793798" w:rsidRDefault="00D809AE" w:rsidP="00D809AE">
      <w:pPr>
        <w:jc w:val="center"/>
        <w:rPr>
          <w:rFonts w:asciiTheme="minorHAnsi" w:eastAsia="Arial" w:hAnsiTheme="minorHAnsi" w:cs="Arial"/>
          <w:b/>
          <w:color w:val="000000"/>
        </w:rPr>
      </w:pPr>
      <w:r w:rsidRPr="00793798">
        <w:rPr>
          <w:rFonts w:asciiTheme="minorHAnsi" w:eastAsia="Arial" w:hAnsiTheme="minorHAnsi" w:cs="Arial"/>
          <w:b/>
          <w:color w:val="000000"/>
        </w:rPr>
        <w:t xml:space="preserve">ESTUDIO CUANTITATIVO </w:t>
      </w:r>
    </w:p>
    <w:p w14:paraId="30AE366E" w14:textId="48556D59" w:rsidR="00D809AE" w:rsidRPr="00793798" w:rsidRDefault="00B00262" w:rsidP="00D809AE">
      <w:pPr>
        <w:jc w:val="center"/>
        <w:rPr>
          <w:rFonts w:asciiTheme="minorHAnsi" w:eastAsia="Arial" w:hAnsiTheme="minorHAnsi" w:cs="Arial"/>
          <w:color w:val="000000"/>
        </w:rPr>
      </w:pPr>
      <w:r w:rsidRPr="00793798">
        <w:rPr>
          <w:rFonts w:asciiTheme="minorHAnsi" w:eastAsia="Arial" w:hAnsiTheme="minorHAnsi" w:cs="Arial"/>
        </w:rPr>
        <w:t>JUNIO</w:t>
      </w:r>
      <w:r w:rsidR="00D809AE" w:rsidRPr="00793798">
        <w:rPr>
          <w:rFonts w:asciiTheme="minorHAnsi" w:eastAsia="Arial" w:hAnsiTheme="minorHAnsi" w:cs="Arial"/>
          <w:color w:val="000000"/>
        </w:rPr>
        <w:t xml:space="preserve"> 2024</w:t>
      </w:r>
    </w:p>
    <w:p w14:paraId="266AE856" w14:textId="77777777" w:rsidR="00D809AE" w:rsidRPr="00793798" w:rsidRDefault="00D809AE" w:rsidP="00D809AE">
      <w:pPr>
        <w:jc w:val="center"/>
        <w:rPr>
          <w:rFonts w:asciiTheme="minorHAnsi" w:eastAsia="Arial" w:hAnsiTheme="minorHAnsi" w:cs="Arial"/>
          <w:b/>
        </w:rPr>
      </w:pPr>
    </w:p>
    <w:p w14:paraId="6E6004EE" w14:textId="77777777" w:rsidR="00D809AE" w:rsidRPr="00793798" w:rsidRDefault="00D809AE" w:rsidP="00D809A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-709"/>
        <w:jc w:val="both"/>
        <w:rPr>
          <w:rFonts w:asciiTheme="minorHAnsi" w:eastAsia="Arial" w:hAnsiTheme="minorHAnsi" w:cs="Arial"/>
          <w:color w:val="595959"/>
        </w:rPr>
      </w:pPr>
      <w:r w:rsidRPr="00793798">
        <w:rPr>
          <w:rFonts w:asciiTheme="minorHAnsi" w:eastAsia="Arial" w:hAnsiTheme="minorHAnsi" w:cs="Arial"/>
          <w:color w:val="595959"/>
        </w:rPr>
        <w:tab/>
      </w:r>
    </w:p>
    <w:p w14:paraId="74AA088E" w14:textId="77777777" w:rsidR="00D809AE" w:rsidRPr="00793798" w:rsidRDefault="00D809AE" w:rsidP="00D809AE">
      <w:pPr>
        <w:jc w:val="both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 xml:space="preserve">Objetivo General: </w:t>
      </w:r>
    </w:p>
    <w:p w14:paraId="3A173795" w14:textId="7A8A1F26" w:rsidR="00D809AE" w:rsidRPr="00793798" w:rsidRDefault="00D809AE" w:rsidP="00D809AE">
      <w:pPr>
        <w:widowControl w:val="0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Realizar una evaluación de seguimiento de las variables diagnóstico y de imagen de la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UNICENTRO con el fin de Monitorear la salud y el grado de adopción de las mismas.</w:t>
      </w:r>
    </w:p>
    <w:p w14:paraId="27BC1CAE" w14:textId="77777777" w:rsidR="00D809AE" w:rsidRPr="00793798" w:rsidRDefault="00D809AE" w:rsidP="00D809AE">
      <w:pPr>
        <w:rPr>
          <w:rFonts w:asciiTheme="minorHAnsi" w:eastAsia="Arial" w:hAnsiTheme="minorHAnsi" w:cs="Arial"/>
          <w:color w:val="404040"/>
        </w:rPr>
      </w:pPr>
    </w:p>
    <w:p w14:paraId="76A518F9" w14:textId="77777777" w:rsidR="00D809AE" w:rsidRPr="00793798" w:rsidRDefault="00D809AE" w:rsidP="00D809AE">
      <w:pPr>
        <w:spacing w:line="276" w:lineRule="auto"/>
        <w:jc w:val="both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>Objetivos Específicos:</w:t>
      </w:r>
    </w:p>
    <w:p w14:paraId="36BBF986" w14:textId="055D1923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Medir el nivel de adopción de la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en términos de: (TOM, conocimiento espontáneo y total) Top </w:t>
      </w:r>
      <w:proofErr w:type="spellStart"/>
      <w:r w:rsidRPr="00793798">
        <w:rPr>
          <w:rFonts w:asciiTheme="minorHAnsi" w:eastAsia="Arial" w:hAnsiTheme="minorHAnsi" w:cs="Arial"/>
        </w:rPr>
        <w:t>of</w:t>
      </w:r>
      <w:proofErr w:type="spellEnd"/>
      <w:r w:rsidRPr="00793798">
        <w:rPr>
          <w:rFonts w:asciiTheme="minorHAnsi" w:eastAsia="Arial" w:hAnsiTheme="minorHAnsi" w:cs="Arial"/>
        </w:rPr>
        <w:t xml:space="preserve"> </w:t>
      </w:r>
      <w:proofErr w:type="spellStart"/>
      <w:r w:rsidRPr="00793798">
        <w:rPr>
          <w:rFonts w:asciiTheme="minorHAnsi" w:eastAsia="Arial" w:hAnsiTheme="minorHAnsi" w:cs="Arial"/>
        </w:rPr>
        <w:t>heart</w:t>
      </w:r>
      <w:proofErr w:type="spellEnd"/>
      <w:r w:rsidRPr="00793798">
        <w:rPr>
          <w:rFonts w:asciiTheme="minorHAnsi" w:eastAsia="Arial" w:hAnsiTheme="minorHAnsi" w:cs="Arial"/>
        </w:rPr>
        <w:t>, intención de compra, uso, razones de uso, tasa de retención y abandono.</w:t>
      </w:r>
    </w:p>
    <w:p w14:paraId="64606743" w14:textId="77777777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>Hacer un seguimiento al comprador de la categoría con el propósito de evaluar el impacto de las diferentes actividades propias y de la competencia.</w:t>
      </w:r>
    </w:p>
    <w:p w14:paraId="61667085" w14:textId="352C3C4A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Conocer la percepción de la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entre quienes manifiestan haberla usado.</w:t>
      </w:r>
    </w:p>
    <w:p w14:paraId="31F78FD5" w14:textId="77777777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>Identificar el desempeño de la publicidad en cuanto a recordación general, medio en el que vio la publicidad, beneficios, apropiación del mensaje, nivel de agrado e intención de compra.</w:t>
      </w:r>
    </w:p>
    <w:p w14:paraId="0155BF57" w14:textId="334058BE" w:rsidR="00D809AE" w:rsidRPr="00793798" w:rsidRDefault="00D809AE" w:rsidP="00D809AE">
      <w:pPr>
        <w:numPr>
          <w:ilvl w:val="0"/>
          <w:numId w:val="1"/>
        </w:numPr>
        <w:spacing w:line="276" w:lineRule="auto"/>
        <w:jc w:val="both"/>
        <w:rPr>
          <w:rFonts w:asciiTheme="minorHAnsi" w:eastAsia="Arial" w:hAnsiTheme="minorHAnsi" w:cs="Arial"/>
        </w:rPr>
      </w:pPr>
      <w:r w:rsidRPr="00793798">
        <w:rPr>
          <w:rFonts w:asciiTheme="minorHAnsi" w:eastAsia="Arial" w:hAnsiTheme="minorHAnsi" w:cs="Arial"/>
        </w:rPr>
        <w:t xml:space="preserve">Determinar el perfil de las </w:t>
      </w:r>
      <w:r w:rsidR="00E254DD" w:rsidRPr="00793798">
        <w:rPr>
          <w:rFonts w:asciiTheme="minorHAnsi" w:eastAsia="Arial" w:hAnsiTheme="minorHAnsi" w:cs="Arial"/>
        </w:rPr>
        <w:t xml:space="preserve">Centro </w:t>
      </w:r>
      <w:proofErr w:type="spellStart"/>
      <w:r w:rsidR="00E254DD" w:rsidRPr="00793798">
        <w:rPr>
          <w:rFonts w:asciiTheme="minorHAnsi" w:eastAsia="Arial" w:hAnsiTheme="minorHAnsi" w:cs="Arial"/>
        </w:rPr>
        <w:t>Comercial</w:t>
      </w:r>
      <w:r w:rsidRPr="00793798">
        <w:rPr>
          <w:rFonts w:asciiTheme="minorHAnsi" w:eastAsia="Arial" w:hAnsiTheme="minorHAnsi" w:cs="Arial"/>
        </w:rPr>
        <w:t>s</w:t>
      </w:r>
      <w:proofErr w:type="spellEnd"/>
      <w:r w:rsidRPr="00793798">
        <w:rPr>
          <w:rFonts w:asciiTheme="minorHAnsi" w:eastAsia="Arial" w:hAnsiTheme="minorHAnsi" w:cs="Arial"/>
        </w:rPr>
        <w:t xml:space="preserve"> (propia y de la competencia) en términos de atributos importantes de la categoría y su aporte en la construcción del posicionamiento deseado. Este perfil permite establecer las fortalezas y debilidades de cada </w:t>
      </w:r>
      <w:r w:rsidR="00E254DD" w:rsidRPr="00793798">
        <w:rPr>
          <w:rFonts w:asciiTheme="minorHAnsi" w:eastAsia="Arial" w:hAnsiTheme="minorHAnsi" w:cs="Arial"/>
        </w:rPr>
        <w:t>Centro Comercial</w:t>
      </w:r>
      <w:r w:rsidRPr="00793798">
        <w:rPr>
          <w:rFonts w:asciiTheme="minorHAnsi" w:eastAsia="Arial" w:hAnsiTheme="minorHAnsi" w:cs="Arial"/>
        </w:rPr>
        <w:t xml:space="preserve"> y ver su evolución en el tiempo.</w:t>
      </w:r>
    </w:p>
    <w:p w14:paraId="519A21BB" w14:textId="77777777" w:rsidR="00D809AE" w:rsidRPr="00793798" w:rsidRDefault="00D809AE" w:rsidP="00D809AE">
      <w:pPr>
        <w:widowControl w:val="0"/>
        <w:jc w:val="both"/>
        <w:rPr>
          <w:rFonts w:asciiTheme="minorHAnsi" w:eastAsia="Arial" w:hAnsiTheme="minorHAnsi" w:cs="Arial"/>
        </w:rPr>
      </w:pPr>
    </w:p>
    <w:p w14:paraId="63858180" w14:textId="77777777" w:rsidR="006B08FA" w:rsidRPr="00793798" w:rsidRDefault="006B08FA">
      <w:pPr>
        <w:rPr>
          <w:rFonts w:asciiTheme="minorHAnsi" w:hAnsiTheme="minorHAnsi"/>
        </w:rPr>
      </w:pPr>
    </w:p>
    <w:p w14:paraId="4EFAD357" w14:textId="77777777" w:rsidR="00D809AE" w:rsidRPr="00793798" w:rsidRDefault="00D809AE">
      <w:pPr>
        <w:rPr>
          <w:rFonts w:asciiTheme="minorHAnsi" w:hAnsiTheme="minorHAnsi"/>
        </w:rPr>
      </w:pPr>
    </w:p>
    <w:p w14:paraId="67D735A1" w14:textId="77777777" w:rsidR="00D809AE" w:rsidRPr="00793798" w:rsidRDefault="00D809AE">
      <w:pPr>
        <w:rPr>
          <w:rFonts w:asciiTheme="minorHAnsi" w:hAnsiTheme="minorHAnsi"/>
        </w:rPr>
      </w:pPr>
    </w:p>
    <w:p w14:paraId="6C169C28" w14:textId="77777777" w:rsidR="00D809AE" w:rsidRPr="00793798" w:rsidRDefault="00D809AE">
      <w:pPr>
        <w:rPr>
          <w:rFonts w:asciiTheme="minorHAnsi" w:hAnsiTheme="minorHAnsi"/>
        </w:rPr>
      </w:pPr>
    </w:p>
    <w:p w14:paraId="33067EC5" w14:textId="77777777" w:rsidR="00D809AE" w:rsidRPr="00793798" w:rsidRDefault="00D809AE">
      <w:pPr>
        <w:rPr>
          <w:rFonts w:asciiTheme="minorHAnsi" w:hAnsiTheme="minorHAnsi"/>
        </w:rPr>
      </w:pPr>
    </w:p>
    <w:p w14:paraId="1FA30500" w14:textId="77777777" w:rsidR="00D809AE" w:rsidRPr="00793798" w:rsidRDefault="00D809AE">
      <w:pPr>
        <w:rPr>
          <w:rFonts w:asciiTheme="minorHAnsi" w:hAnsiTheme="minorHAnsi"/>
        </w:rPr>
      </w:pPr>
    </w:p>
    <w:p w14:paraId="4056D2F7" w14:textId="77777777" w:rsidR="00D809AE" w:rsidRPr="00793798" w:rsidRDefault="00D809AE">
      <w:pPr>
        <w:rPr>
          <w:rFonts w:asciiTheme="minorHAnsi" w:hAnsiTheme="minorHAnsi"/>
        </w:rPr>
      </w:pPr>
    </w:p>
    <w:p w14:paraId="2B999C5D" w14:textId="77777777" w:rsidR="00D809AE" w:rsidRPr="00793798" w:rsidRDefault="00D809AE">
      <w:pPr>
        <w:rPr>
          <w:rFonts w:asciiTheme="minorHAnsi" w:hAnsiTheme="minorHAnsi"/>
        </w:rPr>
      </w:pPr>
    </w:p>
    <w:p w14:paraId="724FD165" w14:textId="77777777" w:rsidR="00D809AE" w:rsidRPr="00793798" w:rsidRDefault="00D809AE">
      <w:pPr>
        <w:rPr>
          <w:rFonts w:asciiTheme="minorHAnsi" w:hAnsiTheme="minorHAnsi"/>
        </w:rPr>
      </w:pPr>
    </w:p>
    <w:p w14:paraId="3AE7DE7E" w14:textId="77777777" w:rsidR="00D809AE" w:rsidRPr="00793798" w:rsidRDefault="00D809AE">
      <w:pPr>
        <w:rPr>
          <w:rFonts w:asciiTheme="minorHAnsi" w:hAnsiTheme="minorHAnsi"/>
        </w:rPr>
      </w:pPr>
    </w:p>
    <w:p w14:paraId="3C3E1742" w14:textId="77777777" w:rsidR="00D809AE" w:rsidRPr="00793798" w:rsidRDefault="00D809AE">
      <w:pPr>
        <w:rPr>
          <w:rFonts w:asciiTheme="minorHAnsi" w:hAnsiTheme="minorHAnsi"/>
        </w:rPr>
      </w:pPr>
    </w:p>
    <w:p w14:paraId="20D5C8FA" w14:textId="77777777" w:rsidR="00D809AE" w:rsidRPr="00793798" w:rsidRDefault="00D809AE">
      <w:pPr>
        <w:rPr>
          <w:rFonts w:asciiTheme="minorHAnsi" w:hAnsiTheme="minorHAnsi"/>
        </w:rPr>
      </w:pPr>
    </w:p>
    <w:p w14:paraId="460C1CE1" w14:textId="77777777" w:rsidR="00D809AE" w:rsidRPr="00793798" w:rsidRDefault="00D809AE">
      <w:pPr>
        <w:rPr>
          <w:rFonts w:asciiTheme="minorHAnsi" w:hAnsiTheme="minorHAnsi"/>
        </w:rPr>
      </w:pPr>
    </w:p>
    <w:p w14:paraId="3B230D05" w14:textId="77777777" w:rsidR="00D809AE" w:rsidRPr="00793798" w:rsidRDefault="00D809AE">
      <w:pPr>
        <w:rPr>
          <w:rFonts w:asciiTheme="minorHAnsi" w:hAnsiTheme="minorHAnsi"/>
        </w:rPr>
      </w:pPr>
    </w:p>
    <w:p w14:paraId="7726FA79" w14:textId="257C6596" w:rsidR="00D809AE" w:rsidRPr="00793798" w:rsidRDefault="00D809AE" w:rsidP="00D809AE">
      <w:pPr>
        <w:jc w:val="center"/>
        <w:rPr>
          <w:rFonts w:asciiTheme="minorHAnsi" w:hAnsiTheme="minorHAnsi"/>
          <w:color w:val="FF0000"/>
        </w:rPr>
      </w:pPr>
      <w:r w:rsidRPr="00793798">
        <w:rPr>
          <w:rFonts w:asciiTheme="minorHAnsi" w:hAnsiTheme="minorHAnsi"/>
          <w:color w:val="FF0000"/>
        </w:rPr>
        <w:t>INICIO</w:t>
      </w:r>
    </w:p>
    <w:p w14:paraId="1E2356DC" w14:textId="77777777" w:rsidR="009008A5" w:rsidRPr="00793798" w:rsidRDefault="009008A5" w:rsidP="00D809AE">
      <w:pPr>
        <w:jc w:val="center"/>
        <w:rPr>
          <w:rFonts w:asciiTheme="minorHAnsi" w:hAnsiTheme="minorHAnsi"/>
        </w:rPr>
      </w:pPr>
    </w:p>
    <w:p w14:paraId="2C6E7E6F" w14:textId="77777777" w:rsidR="009008A5" w:rsidRPr="00793798" w:rsidRDefault="009008A5" w:rsidP="00D809AE">
      <w:pPr>
        <w:jc w:val="center"/>
        <w:rPr>
          <w:rFonts w:asciiTheme="minorHAnsi" w:hAnsiTheme="minorHAnsi"/>
        </w:rPr>
      </w:pPr>
    </w:p>
    <w:p w14:paraId="707A4EA9" w14:textId="1F3F6C39" w:rsidR="009008A5" w:rsidRPr="00793798" w:rsidRDefault="009008A5" w:rsidP="009008A5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¿Cuál es su ciudad de residencia? RU</w:t>
      </w:r>
    </w:p>
    <w:p w14:paraId="1F288D80" w14:textId="04300723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Barranquilla</w:t>
      </w:r>
      <w:r w:rsidR="00DF12CE" w:rsidRPr="00793798">
        <w:rPr>
          <w:rFonts w:asciiTheme="minorHAnsi" w:hAnsiTheme="minorHAnsi" w:cs="Arial"/>
          <w:color w:val="404040"/>
        </w:rPr>
        <w:t>, Descartar</w:t>
      </w:r>
    </w:p>
    <w:p w14:paraId="71C934C0" w14:textId="2F32780F" w:rsidR="009008A5" w:rsidRPr="00793798" w:rsidRDefault="009008A5" w:rsidP="00DF12CE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Bogotá</w:t>
      </w:r>
      <w:r w:rsidR="00DF12CE" w:rsidRPr="00793798">
        <w:rPr>
          <w:rFonts w:asciiTheme="minorHAnsi" w:hAnsiTheme="minorHAnsi" w:cs="Arial"/>
          <w:color w:val="404040"/>
        </w:rPr>
        <w:t>, Descartar</w:t>
      </w:r>
    </w:p>
    <w:p w14:paraId="4EF98E01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Cali</w:t>
      </w:r>
    </w:p>
    <w:p w14:paraId="56C997B3" w14:textId="205620C2" w:rsidR="009008A5" w:rsidRPr="00793798" w:rsidRDefault="009008A5" w:rsidP="00DF12CE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Medellín</w:t>
      </w:r>
      <w:r w:rsidR="00DF12CE" w:rsidRPr="00793798">
        <w:rPr>
          <w:rFonts w:asciiTheme="minorHAnsi" w:hAnsiTheme="minorHAnsi" w:cs="Arial"/>
          <w:color w:val="404040"/>
        </w:rPr>
        <w:t>, Descartar</w:t>
      </w:r>
    </w:p>
    <w:p w14:paraId="0698CAC8" w14:textId="77777777" w:rsidR="00DF12CE" w:rsidRPr="00793798" w:rsidRDefault="009008A5" w:rsidP="00DF12CE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 xml:space="preserve">Otro, ¿Cuál? </w:t>
      </w:r>
      <w:r w:rsidR="00DF12CE" w:rsidRPr="00793798">
        <w:rPr>
          <w:rFonts w:asciiTheme="minorHAnsi" w:hAnsiTheme="minorHAnsi" w:cs="Arial"/>
          <w:color w:val="404040"/>
        </w:rPr>
        <w:t xml:space="preserve"> Descartar</w:t>
      </w:r>
    </w:p>
    <w:p w14:paraId="0ECD97FB" w14:textId="2EA80A3D" w:rsidR="009008A5" w:rsidRPr="00793798" w:rsidRDefault="009008A5" w:rsidP="00DF12CE">
      <w:pPr>
        <w:pStyle w:val="Prrafodelista"/>
        <w:ind w:left="1440"/>
        <w:jc w:val="both"/>
        <w:rPr>
          <w:rFonts w:asciiTheme="minorHAnsi" w:hAnsiTheme="minorHAnsi" w:cs="Arial"/>
          <w:color w:val="404040"/>
        </w:rPr>
      </w:pPr>
    </w:p>
    <w:p w14:paraId="4C799C9F" w14:textId="77777777" w:rsidR="009008A5" w:rsidRPr="00793798" w:rsidRDefault="009008A5" w:rsidP="009008A5">
      <w:pPr>
        <w:rPr>
          <w:rFonts w:asciiTheme="minorHAnsi" w:hAnsiTheme="minorHAnsi"/>
        </w:rPr>
      </w:pPr>
    </w:p>
    <w:p w14:paraId="5455EE8D" w14:textId="77777777" w:rsidR="00D809AE" w:rsidRPr="00793798" w:rsidRDefault="00D809AE" w:rsidP="00D809AE">
      <w:pPr>
        <w:jc w:val="center"/>
        <w:rPr>
          <w:rFonts w:asciiTheme="minorHAnsi" w:hAnsiTheme="minorHAnsi"/>
        </w:rPr>
      </w:pPr>
    </w:p>
    <w:p w14:paraId="3E6C66BD" w14:textId="77777777" w:rsidR="00D809AE" w:rsidRPr="00793798" w:rsidRDefault="00D809AE" w:rsidP="00D809AE">
      <w:pPr>
        <w:rPr>
          <w:rFonts w:asciiTheme="minorHAnsi" w:hAnsiTheme="minorHAnsi"/>
        </w:rPr>
      </w:pPr>
    </w:p>
    <w:p w14:paraId="11D552D3" w14:textId="77777777" w:rsidR="00D809AE" w:rsidRPr="00793798" w:rsidRDefault="00D809AE" w:rsidP="00D809AE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3FD72FFC" w14:textId="6D1825E5" w:rsidR="00D809AE" w:rsidRPr="00793798" w:rsidRDefault="00D809AE" w:rsidP="009008A5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Indica </w:t>
      </w:r>
      <w:r w:rsidR="00DF12CE" w:rsidRPr="00793798">
        <w:rPr>
          <w:rFonts w:asciiTheme="minorHAnsi" w:hAnsiTheme="minorHAnsi" w:cs="Arial"/>
          <w:color w:val="000000" w:themeColor="text1"/>
          <w:szCs w:val="24"/>
        </w:rPr>
        <w:t>te identificas cómo</w:t>
      </w:r>
      <w:r w:rsidRPr="00793798">
        <w:rPr>
          <w:rFonts w:asciiTheme="minorHAnsi" w:hAnsiTheme="minorHAnsi" w:cs="Arial"/>
          <w:color w:val="000000" w:themeColor="text1"/>
          <w:szCs w:val="24"/>
        </w:rPr>
        <w:t>:</w:t>
      </w:r>
      <w:r w:rsidR="00DF12CE" w:rsidRPr="00793798">
        <w:rPr>
          <w:rFonts w:asciiTheme="minorHAnsi" w:hAnsiTheme="minorHAnsi" w:cs="Arial"/>
          <w:color w:val="000000" w:themeColor="text1"/>
          <w:szCs w:val="24"/>
        </w:rPr>
        <w:t xml:space="preserve"> </w:t>
      </w:r>
      <w:r w:rsidRPr="00793798">
        <w:rPr>
          <w:rFonts w:asciiTheme="minorHAnsi" w:hAnsiTheme="minorHAnsi" w:cs="Arial"/>
          <w:color w:val="000000" w:themeColor="text1"/>
          <w:szCs w:val="24"/>
        </w:rPr>
        <w:t>RU</w:t>
      </w:r>
    </w:p>
    <w:p w14:paraId="3D58AD64" w14:textId="77777777" w:rsidR="00D809AE" w:rsidRPr="00793798" w:rsidRDefault="00D809AE" w:rsidP="00D809AE">
      <w:pPr>
        <w:pStyle w:val="Textoindependiente"/>
        <w:ind w:left="720"/>
        <w:rPr>
          <w:rFonts w:asciiTheme="minorHAnsi" w:hAnsiTheme="minorHAnsi" w:cs="Arial"/>
          <w:color w:val="000000" w:themeColor="text1"/>
          <w:szCs w:val="24"/>
        </w:rPr>
      </w:pPr>
    </w:p>
    <w:p w14:paraId="0E009CD0" w14:textId="77777777" w:rsidR="00D809AE" w:rsidRPr="00793798" w:rsidRDefault="00D809AE" w:rsidP="009008A5">
      <w:pPr>
        <w:pStyle w:val="Textoindependiente"/>
        <w:numPr>
          <w:ilvl w:val="1"/>
          <w:numId w:val="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Hombre</w:t>
      </w:r>
    </w:p>
    <w:p w14:paraId="488C95FA" w14:textId="77777777" w:rsidR="00D809AE" w:rsidRPr="00793798" w:rsidRDefault="00D809AE" w:rsidP="009008A5">
      <w:pPr>
        <w:pStyle w:val="Textoindependiente"/>
        <w:numPr>
          <w:ilvl w:val="1"/>
          <w:numId w:val="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Mujer</w:t>
      </w:r>
    </w:p>
    <w:p w14:paraId="15ACE47B" w14:textId="61B36781" w:rsidR="00DF12CE" w:rsidRPr="00793798" w:rsidRDefault="00DF12CE" w:rsidP="009008A5">
      <w:pPr>
        <w:pStyle w:val="Textoindependiente"/>
        <w:numPr>
          <w:ilvl w:val="1"/>
          <w:numId w:val="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</w:t>
      </w:r>
    </w:p>
    <w:p w14:paraId="06703B1F" w14:textId="77777777" w:rsidR="009008A5" w:rsidRPr="00793798" w:rsidRDefault="009008A5" w:rsidP="009008A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0DA7ED9" w14:textId="77777777" w:rsidR="009008A5" w:rsidRPr="00793798" w:rsidRDefault="009008A5" w:rsidP="009008A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413D2532" w14:textId="451F8244" w:rsidR="009008A5" w:rsidRPr="00793798" w:rsidRDefault="009008A5" w:rsidP="009008A5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eastAsiaTheme="minorEastAsia" w:hAnsiTheme="minorHAnsi" w:cs="Arial"/>
          <w:color w:val="000000" w:themeColor="text1"/>
          <w:szCs w:val="24"/>
          <w:lang w:eastAsia="es-ES"/>
        </w:rPr>
        <w:t>De acuerdo con lo que indica el recibo de servicios públicos, ¿a qué estrato corresponde tu hogar? RU</w:t>
      </w:r>
    </w:p>
    <w:p w14:paraId="61C8CED9" w14:textId="77777777" w:rsidR="009008A5" w:rsidRPr="00793798" w:rsidRDefault="009008A5" w:rsidP="009008A5">
      <w:pPr>
        <w:pStyle w:val="Textoindependiente"/>
        <w:ind w:left="720"/>
        <w:rPr>
          <w:rFonts w:asciiTheme="minorHAnsi" w:hAnsiTheme="minorHAnsi" w:cs="Arial"/>
          <w:color w:val="000000" w:themeColor="text1"/>
          <w:szCs w:val="24"/>
        </w:rPr>
      </w:pPr>
    </w:p>
    <w:p w14:paraId="6FB432F2" w14:textId="2CC3A2AC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1 </w:t>
      </w:r>
    </w:p>
    <w:p w14:paraId="6F135F21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2 </w:t>
      </w:r>
    </w:p>
    <w:p w14:paraId="55356082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3</w:t>
      </w:r>
    </w:p>
    <w:p w14:paraId="7BC44E3D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4</w:t>
      </w:r>
    </w:p>
    <w:p w14:paraId="34FA7365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5</w:t>
      </w:r>
    </w:p>
    <w:p w14:paraId="0729BFA3" w14:textId="77777777" w:rsidR="009008A5" w:rsidRPr="00793798" w:rsidRDefault="009008A5" w:rsidP="009008A5">
      <w:pPr>
        <w:pStyle w:val="Textoindependiente"/>
        <w:numPr>
          <w:ilvl w:val="1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6</w:t>
      </w:r>
    </w:p>
    <w:p w14:paraId="25F31561" w14:textId="77777777" w:rsidR="009008A5" w:rsidRPr="00793798" w:rsidRDefault="009008A5" w:rsidP="009008A5">
      <w:pPr>
        <w:pStyle w:val="Textoindependiente"/>
        <w:ind w:left="1440"/>
        <w:rPr>
          <w:rFonts w:asciiTheme="minorHAnsi" w:hAnsiTheme="minorHAnsi" w:cs="Arial"/>
          <w:color w:val="000000" w:themeColor="text1"/>
          <w:szCs w:val="24"/>
        </w:rPr>
      </w:pPr>
    </w:p>
    <w:p w14:paraId="150B6515" w14:textId="77777777" w:rsidR="009008A5" w:rsidRPr="00793798" w:rsidRDefault="009008A5" w:rsidP="009008A5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¿En qué rango de edad te encuentras? RU</w:t>
      </w:r>
    </w:p>
    <w:p w14:paraId="71319FFB" w14:textId="269E4899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 xml:space="preserve">18-24 años </w:t>
      </w:r>
    </w:p>
    <w:p w14:paraId="17D359B8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25-35 años</w:t>
      </w:r>
    </w:p>
    <w:p w14:paraId="2225B34C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36-40 años</w:t>
      </w:r>
    </w:p>
    <w:p w14:paraId="1B5C4114" w14:textId="77777777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41-55 años</w:t>
      </w:r>
    </w:p>
    <w:p w14:paraId="3D396745" w14:textId="16746CAE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56-60 años</w:t>
      </w:r>
    </w:p>
    <w:p w14:paraId="5E3B9516" w14:textId="4DB6232F" w:rsidR="009008A5" w:rsidRPr="00793798" w:rsidRDefault="009008A5" w:rsidP="009008A5">
      <w:pPr>
        <w:pStyle w:val="Prrafodelista"/>
        <w:numPr>
          <w:ilvl w:val="1"/>
          <w:numId w:val="6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Mayor 60 años</w:t>
      </w:r>
    </w:p>
    <w:p w14:paraId="2BB8D80C" w14:textId="77777777" w:rsidR="009008A5" w:rsidRPr="00793798" w:rsidRDefault="009008A5" w:rsidP="009008A5">
      <w:pPr>
        <w:jc w:val="both"/>
        <w:rPr>
          <w:rFonts w:asciiTheme="minorHAnsi" w:hAnsiTheme="minorHAnsi" w:cs="Arial"/>
          <w:color w:val="404040"/>
        </w:rPr>
      </w:pPr>
    </w:p>
    <w:p w14:paraId="63D53104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4577C517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4CBFE47A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1C726B55" w14:textId="77777777" w:rsidR="00D05486" w:rsidRPr="00793798" w:rsidRDefault="00D05486" w:rsidP="00517217">
      <w:pPr>
        <w:pStyle w:val="Prrafodelista"/>
        <w:ind w:left="1440"/>
        <w:rPr>
          <w:rFonts w:asciiTheme="minorHAnsi" w:hAnsiTheme="minorHAnsi" w:cs="Arial"/>
        </w:rPr>
      </w:pPr>
    </w:p>
    <w:p w14:paraId="5D37AE74" w14:textId="0F0E9A25" w:rsidR="00D05486" w:rsidRPr="00793798" w:rsidRDefault="00D05486" w:rsidP="00D05486">
      <w:pPr>
        <w:pStyle w:val="Prrafodelista"/>
        <w:ind w:left="1440"/>
        <w:jc w:val="center"/>
        <w:rPr>
          <w:rFonts w:asciiTheme="minorHAnsi" w:hAnsiTheme="minorHAnsi" w:cs="Arial"/>
          <w:color w:val="FF0000"/>
        </w:rPr>
      </w:pPr>
      <w:r w:rsidRPr="00793798">
        <w:rPr>
          <w:rFonts w:asciiTheme="minorHAnsi" w:hAnsiTheme="minorHAnsi" w:cs="Arial"/>
          <w:color w:val="FF0000"/>
        </w:rPr>
        <w:t xml:space="preserve">Exploración de la categoría </w:t>
      </w:r>
    </w:p>
    <w:p w14:paraId="25E87C26" w14:textId="77777777" w:rsidR="00D05486" w:rsidRPr="00793798" w:rsidRDefault="00D05486" w:rsidP="00D05486">
      <w:pPr>
        <w:pStyle w:val="Prrafodelista"/>
        <w:ind w:left="1440"/>
        <w:jc w:val="center"/>
        <w:rPr>
          <w:rFonts w:asciiTheme="minorHAnsi" w:hAnsiTheme="minorHAnsi" w:cs="Arial"/>
        </w:rPr>
      </w:pPr>
    </w:p>
    <w:p w14:paraId="1A1B4354" w14:textId="77777777" w:rsidR="00D05486" w:rsidRPr="00793798" w:rsidRDefault="00D05486" w:rsidP="00D05486">
      <w:pPr>
        <w:pStyle w:val="Prrafodelista"/>
        <w:ind w:left="1440"/>
        <w:jc w:val="center"/>
        <w:rPr>
          <w:rFonts w:asciiTheme="minorHAnsi" w:hAnsiTheme="minorHAnsi" w:cs="Arial"/>
        </w:rPr>
      </w:pPr>
    </w:p>
    <w:p w14:paraId="24F4E688" w14:textId="77777777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Qué</w:t>
      </w:r>
      <w:r w:rsidR="008218FE" w:rsidRPr="00793798">
        <w:rPr>
          <w:rFonts w:asciiTheme="minorHAnsi" w:hAnsiTheme="minorHAnsi" w:cs="Arial"/>
        </w:rPr>
        <w:t xml:space="preserve"> centro</w:t>
      </w:r>
      <w:r w:rsidRPr="00793798">
        <w:rPr>
          <w:rFonts w:asciiTheme="minorHAnsi" w:hAnsiTheme="minorHAnsi" w:cs="Arial"/>
        </w:rPr>
        <w:t>s</w:t>
      </w:r>
      <w:r w:rsidR="008218FE" w:rsidRPr="00793798">
        <w:rPr>
          <w:rFonts w:asciiTheme="minorHAnsi" w:hAnsiTheme="minorHAnsi" w:cs="Arial"/>
        </w:rPr>
        <w:t xml:space="preserve"> comercial</w:t>
      </w:r>
      <w:r w:rsidRPr="00793798">
        <w:rPr>
          <w:rFonts w:asciiTheme="minorHAnsi" w:hAnsiTheme="minorHAnsi" w:cs="Arial"/>
        </w:rPr>
        <w:t>es</w:t>
      </w:r>
      <w:r w:rsidR="008218FE"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</w:rPr>
        <w:t>de</w:t>
      </w:r>
      <w:r w:rsidR="008218FE" w:rsidRPr="00793798">
        <w:rPr>
          <w:rFonts w:asciiTheme="minorHAnsi" w:hAnsiTheme="minorHAnsi" w:cs="Arial"/>
        </w:rPr>
        <w:t xml:space="preserve"> Cali</w:t>
      </w:r>
      <w:r w:rsidRPr="00793798">
        <w:rPr>
          <w:rFonts w:asciiTheme="minorHAnsi" w:hAnsiTheme="minorHAnsi" w:cs="Arial"/>
        </w:rPr>
        <w:t xml:space="preserve"> conoces o has oído nombrar</w:t>
      </w:r>
      <w:r w:rsidR="008218FE" w:rsidRPr="00793798">
        <w:rPr>
          <w:rFonts w:asciiTheme="minorHAnsi" w:hAnsiTheme="minorHAnsi" w:cs="Arial"/>
        </w:rPr>
        <w:t>? RA</w:t>
      </w:r>
    </w:p>
    <w:p w14:paraId="4C979A62" w14:textId="77777777" w:rsidR="00A6184C" w:rsidRPr="00793798" w:rsidRDefault="00A6184C" w:rsidP="00A6184C">
      <w:pPr>
        <w:pStyle w:val="Prrafodelista"/>
        <w:ind w:left="643"/>
        <w:rPr>
          <w:rFonts w:asciiTheme="minorHAnsi" w:hAnsiTheme="minorHAnsi" w:cs="Arial"/>
        </w:rPr>
      </w:pPr>
    </w:p>
    <w:p w14:paraId="23133635" w14:textId="6116333D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  <w:color w:val="000000" w:themeColor="text1"/>
        </w:rPr>
        <w:t xml:space="preserve">¿En los últimos 3 meses recuerdas haber visto u oído publicidad de centros comerciales, en televisión, radio, vallas, periódicos, revistas, paraderos de buses o cualquier otro medio?   </w:t>
      </w:r>
    </w:p>
    <w:p w14:paraId="331342CE" w14:textId="77777777" w:rsidR="00A6184C" w:rsidRPr="00793798" w:rsidRDefault="00A6184C" w:rsidP="00A6184C">
      <w:pPr>
        <w:pStyle w:val="Textoindependiente"/>
        <w:numPr>
          <w:ilvl w:val="1"/>
          <w:numId w:val="68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Si </w:t>
      </w:r>
      <w:r w:rsidRPr="00793798">
        <w:rPr>
          <w:rFonts w:asciiTheme="minorHAnsi" w:hAnsiTheme="minorHAnsi" w:cs="Arial"/>
          <w:color w:val="000000" w:themeColor="text1"/>
          <w:szCs w:val="24"/>
        </w:rPr>
        <w:sym w:font="Wingdings" w:char="F0E0"/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p9</w:t>
      </w:r>
    </w:p>
    <w:p w14:paraId="04F6B17B" w14:textId="77777777" w:rsidR="00A6184C" w:rsidRPr="00793798" w:rsidRDefault="00A6184C" w:rsidP="00A6184C">
      <w:pPr>
        <w:pStyle w:val="Textoindependiente"/>
        <w:numPr>
          <w:ilvl w:val="1"/>
          <w:numId w:val="68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No  </w:t>
      </w:r>
      <w:r w:rsidRPr="00793798">
        <w:rPr>
          <w:rFonts w:asciiTheme="minorHAnsi" w:hAnsiTheme="minorHAnsi" w:cs="Arial"/>
          <w:color w:val="000000" w:themeColor="text1"/>
          <w:szCs w:val="24"/>
        </w:rPr>
        <w:sym w:font="Wingdings" w:char="F0E0"/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p10</w:t>
      </w:r>
    </w:p>
    <w:p w14:paraId="1C9534B1" w14:textId="77777777" w:rsidR="00A6184C" w:rsidRPr="00793798" w:rsidRDefault="00A6184C" w:rsidP="008218FE">
      <w:pPr>
        <w:rPr>
          <w:rFonts w:asciiTheme="minorHAnsi" w:hAnsiTheme="minorHAnsi" w:cs="Arial"/>
        </w:rPr>
      </w:pPr>
    </w:p>
    <w:p w14:paraId="4037C2CF" w14:textId="77777777" w:rsidR="008218FE" w:rsidRPr="00793798" w:rsidRDefault="008218FE" w:rsidP="008218FE">
      <w:pPr>
        <w:rPr>
          <w:rFonts w:asciiTheme="minorHAnsi" w:hAnsiTheme="minorHAnsi" w:cs="Arial"/>
        </w:rPr>
      </w:pPr>
    </w:p>
    <w:p w14:paraId="3622B963" w14:textId="77777777" w:rsidR="00A6184C" w:rsidRPr="00793798" w:rsidRDefault="00A6184C" w:rsidP="00A6184C">
      <w:pPr>
        <w:pStyle w:val="Textoindependiente"/>
        <w:numPr>
          <w:ilvl w:val="0"/>
          <w:numId w:val="6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(Sí es afirmativo) ¿De qué centros comerciales recuerdas haber visto u oído publicidad en los últimos 3 meses?  </w:t>
      </w:r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(Respuesta Abierta)</w:t>
      </w:r>
    </w:p>
    <w:p w14:paraId="39437912" w14:textId="77777777" w:rsidR="00A6184C" w:rsidRPr="00793798" w:rsidRDefault="00A6184C" w:rsidP="00A6184C">
      <w:pPr>
        <w:pStyle w:val="Textoindependiente"/>
        <w:ind w:left="643"/>
        <w:jc w:val="left"/>
        <w:rPr>
          <w:rFonts w:asciiTheme="minorHAnsi" w:hAnsiTheme="minorHAnsi" w:cs="Arial"/>
          <w:color w:val="000000" w:themeColor="text1"/>
          <w:szCs w:val="24"/>
        </w:rPr>
      </w:pPr>
    </w:p>
    <w:p w14:paraId="2F270170" w14:textId="4CDFB5EF" w:rsidR="00A6184C" w:rsidRPr="00793798" w:rsidRDefault="00A6184C" w:rsidP="00A6184C">
      <w:pPr>
        <w:pStyle w:val="Textoindependiente"/>
        <w:numPr>
          <w:ilvl w:val="0"/>
          <w:numId w:val="6"/>
        </w:numPr>
        <w:jc w:val="left"/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</w:rPr>
        <w:t>De estos centros comerciales cuales conoces o has oído nombrar</w:t>
      </w:r>
      <w:r w:rsidR="008218FE" w:rsidRPr="00793798">
        <w:rPr>
          <w:rFonts w:asciiTheme="minorHAnsi" w:hAnsiTheme="minorHAnsi" w:cs="Arial"/>
        </w:rPr>
        <w:t>?</w:t>
      </w:r>
      <w:r w:rsidR="008C2525" w:rsidRPr="00793798">
        <w:rPr>
          <w:rFonts w:asciiTheme="minorHAnsi" w:hAnsiTheme="minorHAnsi" w:cs="Arial"/>
        </w:rPr>
        <w:t xml:space="preserve"> </w:t>
      </w:r>
      <w:r w:rsidR="008C2525" w:rsidRPr="00793798">
        <w:rPr>
          <w:rFonts w:asciiTheme="minorHAnsi" w:hAnsiTheme="minorHAnsi" w:cs="Arial"/>
          <w:highlight w:val="cyan"/>
        </w:rPr>
        <w:t>R</w:t>
      </w:r>
      <w:r w:rsidRPr="00793798">
        <w:rPr>
          <w:rFonts w:asciiTheme="minorHAnsi" w:hAnsiTheme="minorHAnsi" w:cs="Arial"/>
          <w:highlight w:val="cyan"/>
        </w:rPr>
        <w:t>M</w:t>
      </w:r>
      <w:r w:rsidRPr="00793798">
        <w:rPr>
          <w:rFonts w:asciiTheme="minorHAnsi" w:hAnsiTheme="minorHAnsi" w:cs="Arial"/>
        </w:rPr>
        <w:t xml:space="preserve">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Options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  <w:highlight w:val="cyan"/>
        </w:rPr>
        <w:t>, Incluir logos</w:t>
      </w:r>
    </w:p>
    <w:p w14:paraId="75F02107" w14:textId="066F03E0" w:rsidR="008218FE" w:rsidRPr="00793798" w:rsidRDefault="008218FE" w:rsidP="00A6184C">
      <w:pPr>
        <w:pStyle w:val="Prrafodelista"/>
        <w:ind w:left="643"/>
        <w:rPr>
          <w:rFonts w:asciiTheme="minorHAnsi" w:hAnsiTheme="minorHAnsi" w:cs="Arial"/>
        </w:rPr>
      </w:pPr>
    </w:p>
    <w:p w14:paraId="1830081A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05B378FC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4C34ED7D" w14:textId="0D8099CC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5134FD1D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78DF29C2" w14:textId="77777777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16181469" w14:textId="2A55AEDE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1FC8E25C" w14:textId="11ACA735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71A41892" w14:textId="6DA31398" w:rsidR="008218FE" w:rsidRPr="00793798" w:rsidRDefault="008218FE" w:rsidP="008C2525">
      <w:pPr>
        <w:pStyle w:val="Prrafodelista"/>
        <w:numPr>
          <w:ilvl w:val="0"/>
          <w:numId w:val="1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51F4DC83" w14:textId="77777777" w:rsidR="008C2525" w:rsidRPr="00793798" w:rsidRDefault="008C2525" w:rsidP="008C2525">
      <w:pPr>
        <w:pStyle w:val="Textoindependiente"/>
        <w:numPr>
          <w:ilvl w:val="0"/>
          <w:numId w:val="1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4F02FE5C" w14:textId="5CE33D7E" w:rsidR="008218FE" w:rsidRPr="00793798" w:rsidRDefault="008218FE" w:rsidP="00A6184C">
      <w:pPr>
        <w:rPr>
          <w:rFonts w:asciiTheme="minorHAnsi" w:hAnsiTheme="minorHAnsi" w:cs="Arial"/>
        </w:rPr>
      </w:pPr>
    </w:p>
    <w:p w14:paraId="6F793523" w14:textId="77777777" w:rsidR="008C2525" w:rsidRPr="00793798" w:rsidRDefault="008C2525" w:rsidP="008C2525">
      <w:pPr>
        <w:pStyle w:val="Textoindependiente"/>
        <w:ind w:left="1363"/>
        <w:rPr>
          <w:rFonts w:asciiTheme="minorHAnsi" w:hAnsiTheme="minorHAnsi" w:cs="Arial"/>
          <w:color w:val="000000" w:themeColor="text1"/>
          <w:szCs w:val="24"/>
        </w:rPr>
      </w:pPr>
    </w:p>
    <w:p w14:paraId="32225884" w14:textId="3693B4A6" w:rsidR="00A6184C" w:rsidRPr="00793798" w:rsidRDefault="00A6184C" w:rsidP="00A6184C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Theme="minorHAnsi" w:eastAsia="Times" w:hAnsiTheme="minorHAnsi" w:cs="Arial"/>
          <w:color w:val="000000" w:themeColor="text1"/>
          <w:lang w:val="es-ES"/>
        </w:rPr>
      </w:pPr>
      <w:r w:rsidRPr="00793798">
        <w:rPr>
          <w:rFonts w:asciiTheme="minorHAnsi" w:eastAsia="Times" w:hAnsiTheme="minorHAnsi" w:cs="Arial"/>
          <w:color w:val="000000" w:themeColor="text1"/>
          <w:highlight w:val="cyan"/>
          <w:lang w:val="es-ES"/>
        </w:rPr>
        <w:t>(condicionada a las seleccionadas anteriormente)</w:t>
      </w:r>
      <w:r w:rsidRPr="00793798">
        <w:rPr>
          <w:rFonts w:asciiTheme="minorHAnsi" w:eastAsia="Times" w:hAnsiTheme="minorHAnsi" w:cs="Arial"/>
          <w:color w:val="000000" w:themeColor="text1"/>
          <w:lang w:val="es-ES"/>
        </w:rPr>
        <w:t xml:space="preserve"> ¿Cuál es el centro comercial más cercano a tu corazón?  RU </w:t>
      </w:r>
    </w:p>
    <w:p w14:paraId="00896633" w14:textId="77777777" w:rsidR="00A6184C" w:rsidRPr="00793798" w:rsidRDefault="00A6184C" w:rsidP="00A6184C">
      <w:pPr>
        <w:pStyle w:val="Prrafodelista"/>
        <w:ind w:left="643"/>
        <w:rPr>
          <w:rFonts w:asciiTheme="minorHAnsi" w:hAnsiTheme="minorHAnsi" w:cs="Arial"/>
        </w:rPr>
      </w:pPr>
    </w:p>
    <w:p w14:paraId="78A52400" w14:textId="77777777" w:rsidR="008D276F" w:rsidRPr="00793798" w:rsidRDefault="008C2525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B569F2">
        <w:rPr>
          <w:rFonts w:asciiTheme="minorHAnsi" w:hAnsiTheme="minorHAnsi" w:cs="Arial"/>
          <w:highlight w:val="yellow"/>
        </w:rPr>
        <w:t>De los centros comerciales que menciona</w:t>
      </w:r>
      <w:r w:rsidR="00A6184C" w:rsidRPr="00B569F2">
        <w:rPr>
          <w:rFonts w:asciiTheme="minorHAnsi" w:hAnsiTheme="minorHAnsi" w:cs="Arial"/>
          <w:highlight w:val="yellow"/>
        </w:rPr>
        <w:t>ste</w:t>
      </w:r>
      <w:r w:rsidRPr="00B569F2">
        <w:rPr>
          <w:rFonts w:asciiTheme="minorHAnsi" w:hAnsiTheme="minorHAnsi" w:cs="Arial"/>
          <w:highlight w:val="yellow"/>
        </w:rPr>
        <w:t>, ¿cuáles han visitado</w:t>
      </w:r>
      <w:r w:rsidR="00A6184C" w:rsidRPr="00B569F2">
        <w:rPr>
          <w:rFonts w:asciiTheme="minorHAnsi" w:hAnsiTheme="minorHAnsi" w:cs="Arial"/>
          <w:highlight w:val="yellow"/>
        </w:rPr>
        <w:t xml:space="preserve"> en los últimos 3 meses</w:t>
      </w:r>
      <w:r w:rsidRPr="00B569F2">
        <w:rPr>
          <w:rFonts w:asciiTheme="minorHAnsi" w:hAnsiTheme="minorHAnsi" w:cs="Arial"/>
          <w:highlight w:val="yellow"/>
        </w:rPr>
        <w:t>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>RM</w:t>
      </w:r>
      <w:r w:rsidRPr="00793798">
        <w:rPr>
          <w:rFonts w:asciiTheme="minorHAnsi" w:hAnsiTheme="minorHAnsi" w:cs="Arial"/>
        </w:rPr>
        <w:t xml:space="preserve"> (condicionada </w:t>
      </w:r>
      <w:r w:rsidR="00AF22C4" w:rsidRPr="00793798">
        <w:rPr>
          <w:rFonts w:asciiTheme="minorHAnsi" w:hAnsiTheme="minorHAnsi" w:cs="Arial"/>
        </w:rPr>
        <w:t xml:space="preserve">a los </w:t>
      </w:r>
      <w:proofErr w:type="spellStart"/>
      <w:r w:rsidR="00AF22C4" w:rsidRPr="00793798">
        <w:rPr>
          <w:rFonts w:asciiTheme="minorHAnsi" w:hAnsiTheme="minorHAnsi" w:cs="Arial"/>
        </w:rPr>
        <w:t>cc</w:t>
      </w:r>
      <w:proofErr w:type="spellEnd"/>
      <w:r w:rsidR="00AF22C4" w:rsidRPr="00793798">
        <w:rPr>
          <w:rFonts w:asciiTheme="minorHAnsi" w:hAnsiTheme="minorHAnsi" w:cs="Arial"/>
        </w:rPr>
        <w:t xml:space="preserve"> que conoce</w:t>
      </w:r>
      <w:r w:rsidRPr="00793798">
        <w:rPr>
          <w:rFonts w:asciiTheme="minorHAnsi" w:hAnsiTheme="minorHAnsi" w:cs="Arial"/>
        </w:rPr>
        <w:t>)</w:t>
      </w:r>
      <w:r w:rsidR="008D276F" w:rsidRPr="00793798">
        <w:rPr>
          <w:rFonts w:asciiTheme="minorHAnsi" w:hAnsiTheme="minorHAnsi" w:cs="Arial"/>
        </w:rPr>
        <w:t xml:space="preserve"> </w:t>
      </w:r>
      <w:proofErr w:type="spellStart"/>
      <w:r w:rsidR="008D276F" w:rsidRPr="00793798">
        <w:rPr>
          <w:rFonts w:asciiTheme="minorHAnsi" w:hAnsiTheme="minorHAnsi" w:cs="Arial"/>
          <w:highlight w:val="cyan"/>
        </w:rPr>
        <w:t>Random</w:t>
      </w:r>
      <w:proofErr w:type="spellEnd"/>
      <w:r w:rsidR="008D276F"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="008D276F"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24F9B1B4" w14:textId="726319E5" w:rsidR="008C2525" w:rsidRPr="00793798" w:rsidRDefault="008C2525" w:rsidP="008D276F">
      <w:pPr>
        <w:pStyle w:val="Prrafodelista"/>
        <w:ind w:left="643"/>
        <w:rPr>
          <w:rFonts w:asciiTheme="minorHAnsi" w:hAnsiTheme="minorHAnsi" w:cs="Arial"/>
        </w:rPr>
      </w:pPr>
    </w:p>
    <w:p w14:paraId="060EE546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047E63EF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7FCC6F75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60DCDF14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1466DA9C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48DD4C11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lastRenderedPageBreak/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6CBC0742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046F5C13" w14:textId="77777777" w:rsidR="008C2525" w:rsidRPr="00793798" w:rsidRDefault="008C2525" w:rsidP="00B53945">
      <w:pPr>
        <w:pStyle w:val="Prrafodelista"/>
        <w:numPr>
          <w:ilvl w:val="0"/>
          <w:numId w:val="1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3F2C0A5C" w14:textId="77777777" w:rsidR="008C2525" w:rsidRPr="00793798" w:rsidRDefault="008C2525" w:rsidP="00B53945">
      <w:pPr>
        <w:pStyle w:val="Textoindependiente"/>
        <w:numPr>
          <w:ilvl w:val="0"/>
          <w:numId w:val="14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133AE06D" w14:textId="77777777" w:rsidR="00B53945" w:rsidRPr="00793798" w:rsidRDefault="00B53945" w:rsidP="00B5394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73AD0AA" w14:textId="77777777" w:rsidR="00B53945" w:rsidRPr="00793798" w:rsidRDefault="00B53945" w:rsidP="00B53945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24C23E8" w14:textId="0E91B0E6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B569F2">
        <w:rPr>
          <w:rFonts w:asciiTheme="minorHAnsi" w:hAnsiTheme="minorHAnsi" w:cs="Arial"/>
          <w:highlight w:val="yellow"/>
        </w:rPr>
        <w:t>Qué centro comercial, visitaste la última vez?</w:t>
      </w:r>
      <w:r w:rsidRPr="00793798">
        <w:rPr>
          <w:rFonts w:asciiTheme="minorHAnsi" w:hAnsiTheme="minorHAnsi" w:cs="Arial"/>
        </w:rPr>
        <w:t xml:space="preserve"> RM  </w:t>
      </w:r>
    </w:p>
    <w:p w14:paraId="6E0A5F75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1EFD062A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6BE23A12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60DAA2F2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3EAA1906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1E8EBF5E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655037DD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517BF466" w14:textId="77777777" w:rsidR="00A6184C" w:rsidRPr="00793798" w:rsidRDefault="00A6184C" w:rsidP="00A6184C">
      <w:pPr>
        <w:pStyle w:val="Prrafodelista"/>
        <w:numPr>
          <w:ilvl w:val="0"/>
          <w:numId w:val="6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1B5BC21A" w14:textId="77777777" w:rsidR="00A6184C" w:rsidRPr="00793798" w:rsidRDefault="00A6184C" w:rsidP="00A6184C">
      <w:pPr>
        <w:pStyle w:val="Textoindependiente"/>
        <w:numPr>
          <w:ilvl w:val="0"/>
          <w:numId w:val="69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2BEB05D9" w14:textId="77777777" w:rsidR="00A6184C" w:rsidRPr="00793798" w:rsidRDefault="00A6184C" w:rsidP="00AF22C4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3A526BCA" w14:textId="1D2A1D78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B569F2">
        <w:rPr>
          <w:rFonts w:asciiTheme="minorHAnsi" w:hAnsiTheme="minorHAnsi" w:cs="Arial"/>
          <w:highlight w:val="yellow"/>
        </w:rPr>
        <w:t>Cuál es el centro comercial, visitado con mayor frecuencia para comprar y/o usar sus servicios?</w:t>
      </w:r>
      <w:r w:rsidRPr="00793798">
        <w:rPr>
          <w:rFonts w:asciiTheme="minorHAnsi" w:hAnsiTheme="minorHAnsi" w:cs="Arial"/>
        </w:rPr>
        <w:t xml:space="preserve"> RM  </w:t>
      </w:r>
      <w:proofErr w:type="spellStart"/>
      <w:r w:rsidRPr="00793798">
        <w:rPr>
          <w:rFonts w:asciiTheme="minorHAnsi" w:hAnsiTheme="minorHAnsi" w:cs="Arial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4E6B3539" w14:textId="06FE0259" w:rsidR="008D276F" w:rsidRPr="00793798" w:rsidRDefault="008D276F" w:rsidP="008D276F">
      <w:pPr>
        <w:pStyle w:val="Prrafodelista"/>
        <w:ind w:left="643"/>
        <w:rPr>
          <w:rFonts w:asciiTheme="minorHAnsi" w:hAnsiTheme="minorHAnsi" w:cs="Arial"/>
        </w:rPr>
      </w:pPr>
    </w:p>
    <w:p w14:paraId="01E5B057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63AAAAE8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256B740E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26500B8A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67D7676D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4DA7A693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33AE3769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3D908119" w14:textId="77777777" w:rsidR="008D276F" w:rsidRPr="00793798" w:rsidRDefault="008D276F" w:rsidP="008D276F">
      <w:pPr>
        <w:pStyle w:val="Prrafodelista"/>
        <w:numPr>
          <w:ilvl w:val="0"/>
          <w:numId w:val="7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6BB580A2" w14:textId="77777777" w:rsidR="008D276F" w:rsidRPr="00793798" w:rsidRDefault="008D276F" w:rsidP="008D276F">
      <w:pPr>
        <w:pStyle w:val="Textoindependiente"/>
        <w:numPr>
          <w:ilvl w:val="0"/>
          <w:numId w:val="69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75C62AF7" w14:textId="77777777" w:rsidR="008D276F" w:rsidRPr="00793798" w:rsidRDefault="008D276F" w:rsidP="008D276F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5E01E3CC" w14:textId="3D44C556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793798">
        <w:rPr>
          <w:rFonts w:asciiTheme="minorHAnsi" w:hAnsiTheme="minorHAnsi" w:cs="Arial"/>
        </w:rPr>
        <w:t xml:space="preserve"> Qué es lo que más valoras del centro comercial que visitas con mayor frecuencia para comprar y/o usar servicios  </w:t>
      </w:r>
      <w:r w:rsidRPr="00793798">
        <w:rPr>
          <w:rFonts w:asciiTheme="minorHAnsi" w:hAnsiTheme="minorHAnsi" w:cs="Arial"/>
          <w:highlight w:val="cyan"/>
        </w:rPr>
        <w:t xml:space="preserve">RA </w:t>
      </w:r>
    </w:p>
    <w:p w14:paraId="6561D715" w14:textId="77777777" w:rsidR="008D276F" w:rsidRPr="00793798" w:rsidRDefault="008D276F" w:rsidP="008D276F">
      <w:pPr>
        <w:pStyle w:val="Prrafodelista"/>
        <w:ind w:left="643"/>
        <w:rPr>
          <w:rFonts w:asciiTheme="minorHAnsi" w:hAnsiTheme="minorHAnsi" w:cs="Arial"/>
          <w:highlight w:val="cyan"/>
        </w:rPr>
      </w:pPr>
    </w:p>
    <w:p w14:paraId="6BFAA0F1" w14:textId="53F0F55D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B569F2">
        <w:rPr>
          <w:rFonts w:asciiTheme="minorHAnsi" w:hAnsiTheme="minorHAnsi" w:cs="Arial"/>
          <w:highlight w:val="yellow"/>
        </w:rPr>
        <w:t>Cuál es el centro comercial, visitado con mayor frecuencia para pasear y/o entretenimiento de la familia?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 xml:space="preserve">RM  </w:t>
      </w:r>
      <w:proofErr w:type="spellStart"/>
      <w:r w:rsidRPr="00793798">
        <w:rPr>
          <w:rFonts w:asciiTheme="minorHAnsi" w:hAnsiTheme="minorHAnsi" w:cs="Arial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08FD2FAC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741A7F2C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378DA2D6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4FACBC4A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30C046D7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5B6A656B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1BC1A65F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6F183E96" w14:textId="77777777" w:rsidR="008D276F" w:rsidRPr="00793798" w:rsidRDefault="008D276F" w:rsidP="00D65BF5">
      <w:pPr>
        <w:pStyle w:val="Prrafodelista"/>
        <w:numPr>
          <w:ilvl w:val="0"/>
          <w:numId w:val="7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1025E38D" w14:textId="77777777" w:rsidR="008D276F" w:rsidRPr="00793798" w:rsidRDefault="008D276F" w:rsidP="00D65BF5">
      <w:pPr>
        <w:pStyle w:val="Textoindependiente"/>
        <w:numPr>
          <w:ilvl w:val="0"/>
          <w:numId w:val="71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7B119128" w14:textId="77777777" w:rsidR="008D276F" w:rsidRPr="00793798" w:rsidRDefault="008D276F" w:rsidP="008D276F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6647EA0D" w14:textId="3B015F69" w:rsidR="008D276F" w:rsidRPr="00793798" w:rsidRDefault="008D276F" w:rsidP="008D276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793798">
        <w:rPr>
          <w:rFonts w:asciiTheme="minorHAnsi" w:hAnsiTheme="minorHAnsi" w:cs="Arial"/>
        </w:rPr>
        <w:t xml:space="preserve"> </w:t>
      </w:r>
      <w:r w:rsidRPr="00B569F2">
        <w:rPr>
          <w:rFonts w:asciiTheme="minorHAnsi" w:hAnsiTheme="minorHAnsi" w:cs="Arial"/>
          <w:highlight w:val="yellow"/>
        </w:rPr>
        <w:t>La próxima vez que vayas a un centro comercial, a cual puedes ir 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 xml:space="preserve">RM  </w:t>
      </w:r>
      <w:proofErr w:type="spellStart"/>
      <w:r w:rsidRPr="00793798">
        <w:rPr>
          <w:rFonts w:asciiTheme="minorHAnsi" w:hAnsiTheme="minorHAnsi" w:cs="Arial"/>
          <w:highlight w:val="cyan"/>
        </w:rPr>
        <w:t>Random</w:t>
      </w:r>
      <w:proofErr w:type="spellEnd"/>
      <w:r w:rsidRPr="00793798">
        <w:rPr>
          <w:rFonts w:asciiTheme="minorHAnsi" w:hAnsiTheme="minorHAnsi" w:cs="Arial"/>
          <w:highlight w:val="cyan"/>
        </w:rPr>
        <w:t xml:space="preserve"> </w:t>
      </w:r>
      <w:proofErr w:type="spellStart"/>
      <w:r w:rsidRPr="00793798">
        <w:rPr>
          <w:rFonts w:asciiTheme="minorHAnsi" w:hAnsiTheme="minorHAnsi" w:cs="Arial"/>
          <w:highlight w:val="cyan"/>
        </w:rPr>
        <w:t>Options</w:t>
      </w:r>
      <w:proofErr w:type="spellEnd"/>
    </w:p>
    <w:p w14:paraId="6FEAECD5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228C87BD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044027EB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2C481613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6483971D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274926ED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3C672172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5B7AF9F7" w14:textId="77777777" w:rsidR="008D276F" w:rsidRPr="00793798" w:rsidRDefault="008D276F" w:rsidP="00D65BF5">
      <w:pPr>
        <w:pStyle w:val="Prrafodelista"/>
        <w:numPr>
          <w:ilvl w:val="0"/>
          <w:numId w:val="7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17D4539F" w14:textId="77777777" w:rsidR="008D276F" w:rsidRPr="00793798" w:rsidRDefault="008D276F" w:rsidP="00D65BF5">
      <w:pPr>
        <w:pStyle w:val="Textoindependiente"/>
        <w:numPr>
          <w:ilvl w:val="0"/>
          <w:numId w:val="72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3506F092" w14:textId="77777777" w:rsidR="008D276F" w:rsidRPr="00793798" w:rsidRDefault="008D276F" w:rsidP="00D65BF5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3253D6C2" w14:textId="53606B73" w:rsidR="002F4780" w:rsidRPr="00793798" w:rsidRDefault="002F4780" w:rsidP="002F4780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</w:rPr>
      </w:pPr>
      <w:r w:rsidRPr="00DE7F15">
        <w:rPr>
          <w:rFonts w:asciiTheme="minorHAnsi" w:hAnsiTheme="minorHAnsi" w:cs="Arial"/>
          <w:color w:val="000000" w:themeColor="text1"/>
          <w:szCs w:val="24"/>
          <w:highlight w:val="yellow"/>
        </w:rPr>
        <w:t>¿Cuál de los siguientes factores considera más importante al elegir un centro comercial para sus compras o visitas?</w:t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(Seleccione 3)</w:t>
      </w:r>
    </w:p>
    <w:p w14:paraId="5562A884" w14:textId="77777777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Ubicación</w:t>
      </w:r>
    </w:p>
    <w:p w14:paraId="44E7BA34" w14:textId="7474CF30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Variedad de tiendas</w:t>
      </w:r>
      <w:r w:rsidR="00AF22C4" w:rsidRPr="00793798">
        <w:rPr>
          <w:rFonts w:asciiTheme="minorHAnsi" w:hAnsiTheme="minorHAnsi" w:cs="Arial"/>
          <w:color w:val="000000" w:themeColor="text1"/>
          <w:szCs w:val="24"/>
        </w:rPr>
        <w:t xml:space="preserve"> para mi</w:t>
      </w:r>
    </w:p>
    <w:p w14:paraId="0CD22A32" w14:textId="7D01582C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Que realicen ferias y/o eventos de mi interés</w:t>
      </w:r>
    </w:p>
    <w:p w14:paraId="08DF2619" w14:textId="77777777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Precios</w:t>
      </w:r>
    </w:p>
    <w:p w14:paraId="73C55250" w14:textId="77777777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Seguridad</w:t>
      </w:r>
    </w:p>
    <w:p w14:paraId="55AD8308" w14:textId="7BA30127" w:rsidR="00D65BF5" w:rsidRPr="00793798" w:rsidRDefault="00D65BF5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Ambiente en general (como se siente)</w:t>
      </w:r>
    </w:p>
    <w:p w14:paraId="04F732F1" w14:textId="257E94A7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Opciones de servicios (bancos, salud,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</w:rPr>
        <w:t>servirtecas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</w:rPr>
        <w:t xml:space="preserve">, </w:t>
      </w:r>
      <w:proofErr w:type="spellStart"/>
      <w:r w:rsidRPr="00793798">
        <w:rPr>
          <w:rFonts w:asciiTheme="minorHAnsi" w:hAnsiTheme="minorHAnsi" w:cs="Arial"/>
          <w:color w:val="000000" w:themeColor="text1"/>
          <w:szCs w:val="24"/>
        </w:rPr>
        <w:t>etc</w:t>
      </w:r>
      <w:proofErr w:type="spellEnd"/>
      <w:r w:rsidRPr="00793798">
        <w:rPr>
          <w:rFonts w:asciiTheme="minorHAnsi" w:hAnsiTheme="minorHAnsi" w:cs="Arial"/>
          <w:color w:val="000000" w:themeColor="text1"/>
          <w:szCs w:val="24"/>
        </w:rPr>
        <w:t>)</w:t>
      </w:r>
    </w:p>
    <w:p w14:paraId="73F3C0F8" w14:textId="2AB23A11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Opciones de entretenimiento</w:t>
      </w:r>
      <w:r w:rsidR="00AF22C4" w:rsidRPr="00793798">
        <w:rPr>
          <w:rFonts w:asciiTheme="minorHAnsi" w:hAnsiTheme="minorHAnsi" w:cs="Arial"/>
          <w:color w:val="000000" w:themeColor="text1"/>
          <w:szCs w:val="24"/>
        </w:rPr>
        <w:t xml:space="preserve"> (cine, juegos para niños, karts </w:t>
      </w:r>
      <w:proofErr w:type="spellStart"/>
      <w:r w:rsidR="00AF22C4" w:rsidRPr="00793798">
        <w:rPr>
          <w:rFonts w:asciiTheme="minorHAnsi" w:hAnsiTheme="minorHAnsi" w:cs="Arial"/>
          <w:color w:val="000000" w:themeColor="text1"/>
          <w:szCs w:val="24"/>
        </w:rPr>
        <w:t>etc</w:t>
      </w:r>
      <w:proofErr w:type="spellEnd"/>
      <w:r w:rsidR="00AF22C4" w:rsidRPr="00793798">
        <w:rPr>
          <w:rFonts w:asciiTheme="minorHAnsi" w:hAnsiTheme="minorHAnsi" w:cs="Arial"/>
          <w:color w:val="000000" w:themeColor="text1"/>
          <w:szCs w:val="24"/>
        </w:rPr>
        <w:t>)</w:t>
      </w:r>
    </w:p>
    <w:p w14:paraId="693ED850" w14:textId="714A0552" w:rsidR="002F4780" w:rsidRPr="00793798" w:rsidRDefault="002F4780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Opciones de comida</w:t>
      </w:r>
      <w:r w:rsidR="008D276F" w:rsidRPr="00793798">
        <w:rPr>
          <w:rFonts w:asciiTheme="minorHAnsi" w:hAnsiTheme="minorHAnsi" w:cs="Arial"/>
          <w:color w:val="000000" w:themeColor="text1"/>
          <w:szCs w:val="24"/>
        </w:rPr>
        <w:t xml:space="preserve"> (diferentes restaurantes, comida rápida, formal </w:t>
      </w:r>
      <w:proofErr w:type="spellStart"/>
      <w:r w:rsidR="008D276F" w:rsidRPr="00793798">
        <w:rPr>
          <w:rFonts w:asciiTheme="minorHAnsi" w:hAnsiTheme="minorHAnsi" w:cs="Arial"/>
          <w:color w:val="000000" w:themeColor="text1"/>
          <w:szCs w:val="24"/>
        </w:rPr>
        <w:t>etc</w:t>
      </w:r>
      <w:proofErr w:type="spellEnd"/>
      <w:r w:rsidR="008D276F" w:rsidRPr="00793798">
        <w:rPr>
          <w:rFonts w:asciiTheme="minorHAnsi" w:hAnsiTheme="minorHAnsi" w:cs="Arial"/>
          <w:color w:val="000000" w:themeColor="text1"/>
          <w:szCs w:val="24"/>
        </w:rPr>
        <w:t>)</w:t>
      </w:r>
    </w:p>
    <w:p w14:paraId="2AFD5665" w14:textId="70E47D7C" w:rsidR="002F4780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Facilidad y amplitud del </w:t>
      </w:r>
      <w:r w:rsidR="002F4780" w:rsidRPr="00793798">
        <w:rPr>
          <w:rFonts w:asciiTheme="minorHAnsi" w:hAnsiTheme="minorHAnsi" w:cs="Arial"/>
          <w:color w:val="000000" w:themeColor="text1"/>
          <w:szCs w:val="24"/>
        </w:rPr>
        <w:t>Estacionamiento</w:t>
      </w:r>
      <w:r w:rsidRPr="00793798">
        <w:rPr>
          <w:rFonts w:asciiTheme="minorHAnsi" w:hAnsiTheme="minorHAnsi" w:cs="Arial"/>
          <w:color w:val="000000" w:themeColor="text1"/>
          <w:szCs w:val="24"/>
        </w:rPr>
        <w:t xml:space="preserve"> </w:t>
      </w:r>
    </w:p>
    <w:p w14:paraId="2EF83737" w14:textId="78E95207" w:rsidR="008D276F" w:rsidRPr="00793798" w:rsidRDefault="008D276F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Que sea de fácil acceso (cantidad de entradas y salidas) </w:t>
      </w:r>
    </w:p>
    <w:p w14:paraId="3CCCCA07" w14:textId="35EBA4F7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Que no cobren el parqueadero</w:t>
      </w:r>
    </w:p>
    <w:p w14:paraId="09546BAF" w14:textId="2B67D2BB" w:rsidR="00AF22C4" w:rsidRPr="00793798" w:rsidRDefault="00AF22C4" w:rsidP="002F4780">
      <w:pPr>
        <w:pStyle w:val="Textoindependiente"/>
        <w:numPr>
          <w:ilvl w:val="1"/>
          <w:numId w:val="15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 xml:space="preserve">Opciones de tiendas para toda la familia </w:t>
      </w:r>
    </w:p>
    <w:p w14:paraId="62EE016E" w14:textId="270A6B22" w:rsidR="00B53945" w:rsidRPr="00793798" w:rsidRDefault="00B53945" w:rsidP="002F4780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26A9950D" w14:textId="77777777" w:rsidR="00B53945" w:rsidRPr="00793798" w:rsidRDefault="00B53945" w:rsidP="00AF22C4">
      <w:pPr>
        <w:rPr>
          <w:rFonts w:asciiTheme="minorHAnsi" w:hAnsiTheme="minorHAnsi" w:cs="Arial"/>
        </w:rPr>
      </w:pPr>
    </w:p>
    <w:p w14:paraId="204F7BA7" w14:textId="7D94E3B8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</w:t>
      </w:r>
      <w:r w:rsidR="008D276F" w:rsidRPr="00793798">
        <w:rPr>
          <w:rFonts w:asciiTheme="minorHAnsi" w:hAnsiTheme="minorHAnsi" w:cs="Arial"/>
        </w:rPr>
        <w:t xml:space="preserve">Ranquéa </w:t>
      </w:r>
      <w:r w:rsidRPr="00793798">
        <w:rPr>
          <w:rFonts w:asciiTheme="minorHAnsi" w:hAnsiTheme="minorHAnsi" w:cs="Arial"/>
        </w:rPr>
        <w:t>las 3 opciones elegidas anteriormente</w:t>
      </w:r>
      <w:r w:rsidR="00AF22C4" w:rsidRPr="00793798">
        <w:rPr>
          <w:rFonts w:asciiTheme="minorHAnsi" w:hAnsiTheme="minorHAnsi" w:cs="Arial"/>
        </w:rPr>
        <w:t xml:space="preserve">, </w:t>
      </w:r>
      <w:r w:rsidRPr="00793798">
        <w:rPr>
          <w:rFonts w:asciiTheme="minorHAnsi" w:hAnsiTheme="minorHAnsi" w:cs="Arial"/>
        </w:rPr>
        <w:t xml:space="preserve"> donde 1 es </w:t>
      </w:r>
      <w:r w:rsidR="008D276F" w:rsidRPr="00793798">
        <w:rPr>
          <w:rFonts w:asciiTheme="minorHAnsi" w:hAnsiTheme="minorHAnsi" w:cs="Arial"/>
        </w:rPr>
        <w:t xml:space="preserve">la más </w:t>
      </w:r>
      <w:r w:rsidRPr="00793798">
        <w:rPr>
          <w:rFonts w:asciiTheme="minorHAnsi" w:hAnsiTheme="minorHAnsi" w:cs="Arial"/>
        </w:rPr>
        <w:t>importa</w:t>
      </w:r>
      <w:r w:rsidR="00AF22C4" w:rsidRPr="00793798">
        <w:rPr>
          <w:rFonts w:asciiTheme="minorHAnsi" w:hAnsiTheme="minorHAnsi" w:cs="Arial"/>
        </w:rPr>
        <w:t>nte</w:t>
      </w:r>
      <w:r w:rsidR="008D276F" w:rsidRPr="00793798">
        <w:rPr>
          <w:rFonts w:asciiTheme="minorHAnsi" w:hAnsiTheme="minorHAnsi" w:cs="Arial"/>
        </w:rPr>
        <w:t xml:space="preserve"> para ti</w:t>
      </w:r>
      <w:r w:rsidRPr="00793798">
        <w:rPr>
          <w:rFonts w:asciiTheme="minorHAnsi" w:hAnsiTheme="minorHAnsi" w:cs="Arial"/>
        </w:rPr>
        <w:t xml:space="preserve"> y 3 </w:t>
      </w:r>
      <w:r w:rsidR="008D276F" w:rsidRPr="00793798">
        <w:rPr>
          <w:rFonts w:asciiTheme="minorHAnsi" w:hAnsiTheme="minorHAnsi" w:cs="Arial"/>
        </w:rPr>
        <w:t xml:space="preserve">la </w:t>
      </w:r>
      <w:r w:rsidR="00AF22C4" w:rsidRPr="00793798">
        <w:rPr>
          <w:rFonts w:asciiTheme="minorHAnsi" w:hAnsiTheme="minorHAnsi" w:cs="Arial"/>
        </w:rPr>
        <w:t>menos</w:t>
      </w:r>
      <w:r w:rsidRPr="00793798">
        <w:rPr>
          <w:rFonts w:asciiTheme="minorHAnsi" w:hAnsiTheme="minorHAnsi" w:cs="Arial"/>
        </w:rPr>
        <w:t xml:space="preserve"> importante. (RANKING)</w:t>
      </w:r>
    </w:p>
    <w:p w14:paraId="75BD3155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4A55C836" w14:textId="4CD91DB9" w:rsidR="002F4780" w:rsidRPr="00182CB4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182CB4">
        <w:rPr>
          <w:rFonts w:asciiTheme="minorHAnsi" w:hAnsiTheme="minorHAnsi" w:cs="Arial"/>
          <w:highlight w:val="yellow"/>
        </w:rPr>
        <w:t>¿Qué tan importante es la ubicación del centro comercial para usted? RU</w:t>
      </w:r>
    </w:p>
    <w:p w14:paraId="57EEA837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importante</w:t>
      </w:r>
    </w:p>
    <w:p w14:paraId="79B835B2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Importante</w:t>
      </w:r>
    </w:p>
    <w:p w14:paraId="2AF0E733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Algo importante</w:t>
      </w:r>
    </w:p>
    <w:p w14:paraId="76E25AFA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Poco importante</w:t>
      </w:r>
    </w:p>
    <w:p w14:paraId="64C925A6" w14:textId="77777777" w:rsidR="002F4780" w:rsidRPr="00793798" w:rsidRDefault="002F4780" w:rsidP="002F4780">
      <w:pPr>
        <w:pStyle w:val="Prrafodelista"/>
        <w:numPr>
          <w:ilvl w:val="0"/>
          <w:numId w:val="1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Nada importante</w:t>
      </w:r>
    </w:p>
    <w:p w14:paraId="27802EE6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6AD8B815" w14:textId="4BB6C0A0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182CB4">
        <w:rPr>
          <w:rFonts w:asciiTheme="minorHAnsi" w:hAnsiTheme="minorHAnsi" w:cs="Arial"/>
          <w:highlight w:val="yellow"/>
        </w:rPr>
        <w:t xml:space="preserve">¿Qué tan importante </w:t>
      </w:r>
      <w:r w:rsidR="00B2282D" w:rsidRPr="00182CB4">
        <w:rPr>
          <w:rFonts w:asciiTheme="minorHAnsi" w:hAnsiTheme="minorHAnsi" w:cs="Arial"/>
          <w:highlight w:val="yellow"/>
        </w:rPr>
        <w:t>son las instalaciones</w:t>
      </w:r>
      <w:r w:rsidRPr="00182CB4">
        <w:rPr>
          <w:rFonts w:asciiTheme="minorHAnsi" w:hAnsiTheme="minorHAnsi" w:cs="Arial"/>
          <w:highlight w:val="yellow"/>
        </w:rPr>
        <w:t xml:space="preserve"> del centro comercial para usted?</w:t>
      </w:r>
      <w:r w:rsidRPr="00793798">
        <w:rPr>
          <w:rFonts w:asciiTheme="minorHAnsi" w:hAnsiTheme="minorHAnsi" w:cs="Arial"/>
        </w:rPr>
        <w:t xml:space="preserve"> RU</w:t>
      </w:r>
    </w:p>
    <w:p w14:paraId="171AF8BD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importante</w:t>
      </w:r>
    </w:p>
    <w:p w14:paraId="00C52EED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Importante</w:t>
      </w:r>
    </w:p>
    <w:p w14:paraId="27A5D96B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Algo importante</w:t>
      </w:r>
    </w:p>
    <w:p w14:paraId="2092B4DE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Poco importante</w:t>
      </w:r>
    </w:p>
    <w:p w14:paraId="37316335" w14:textId="77777777" w:rsidR="002F4780" w:rsidRPr="00793798" w:rsidRDefault="002F4780" w:rsidP="002F4780">
      <w:pPr>
        <w:pStyle w:val="Prrafodelista"/>
        <w:numPr>
          <w:ilvl w:val="0"/>
          <w:numId w:val="1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Nada importante</w:t>
      </w:r>
    </w:p>
    <w:p w14:paraId="76126036" w14:textId="3B7E39D2" w:rsidR="002F4780" w:rsidRPr="00793798" w:rsidRDefault="002F4780" w:rsidP="002F4780">
      <w:pPr>
        <w:pStyle w:val="Prrafodelista"/>
        <w:ind w:left="643"/>
        <w:rPr>
          <w:rFonts w:asciiTheme="minorHAnsi" w:hAnsiTheme="minorHAnsi" w:cs="Arial"/>
        </w:rPr>
      </w:pPr>
    </w:p>
    <w:p w14:paraId="3C43D370" w14:textId="184BE9D4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¿Qué le haría elegir un centro comercial nuevo sobre uno que ya conoce? RA</w:t>
      </w:r>
    </w:p>
    <w:p w14:paraId="31730196" w14:textId="77777777" w:rsidR="008C2525" w:rsidRPr="00793798" w:rsidRDefault="008C2525" w:rsidP="008C2525">
      <w:pPr>
        <w:pStyle w:val="Prrafodelista"/>
        <w:ind w:left="643"/>
        <w:rPr>
          <w:rFonts w:asciiTheme="minorHAnsi" w:hAnsiTheme="minorHAnsi" w:cs="Arial"/>
        </w:rPr>
      </w:pPr>
    </w:p>
    <w:p w14:paraId="04950DA1" w14:textId="42C87A7D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¿Suele elegir diferentes centros comerciales según la actividad que va a realizar?</w:t>
      </w:r>
    </w:p>
    <w:p w14:paraId="72E6A890" w14:textId="77777777" w:rsidR="002F4780" w:rsidRPr="00793798" w:rsidRDefault="002F4780" w:rsidP="002F4780">
      <w:pPr>
        <w:pStyle w:val="Prrafodelista"/>
        <w:rPr>
          <w:rFonts w:asciiTheme="minorHAnsi" w:hAnsiTheme="minorHAnsi" w:cs="Arial"/>
        </w:rPr>
      </w:pPr>
    </w:p>
    <w:p w14:paraId="5EFEC5D4" w14:textId="75DCD4D1" w:rsidR="002F4780" w:rsidRPr="00793798" w:rsidRDefault="002F4780" w:rsidP="002F4780">
      <w:pPr>
        <w:pStyle w:val="Prrafodelista"/>
        <w:numPr>
          <w:ilvl w:val="0"/>
          <w:numId w:val="1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Si</w:t>
      </w:r>
    </w:p>
    <w:p w14:paraId="4B3B78CF" w14:textId="7FA09DF2" w:rsidR="002F4780" w:rsidRPr="00793798" w:rsidRDefault="002F4780" w:rsidP="002F4780">
      <w:pPr>
        <w:pStyle w:val="Prrafodelista"/>
        <w:numPr>
          <w:ilvl w:val="0"/>
          <w:numId w:val="1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</w:t>
      </w:r>
    </w:p>
    <w:p w14:paraId="3AFA962C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25ED857C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3B1F9033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263BD39B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6C087374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50A9AFC9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095A4DD4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0869B0E0" w14:textId="77777777" w:rsidR="002F4780" w:rsidRPr="00793798" w:rsidRDefault="002F4780" w:rsidP="002F4780">
      <w:pPr>
        <w:rPr>
          <w:rFonts w:asciiTheme="minorHAnsi" w:hAnsiTheme="minorHAnsi" w:cs="Arial"/>
        </w:rPr>
      </w:pPr>
    </w:p>
    <w:p w14:paraId="6EBB937E" w14:textId="63496A8B" w:rsidR="002F4780" w:rsidRPr="00793798" w:rsidRDefault="002F478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FC6272">
        <w:rPr>
          <w:rFonts w:asciiTheme="minorHAnsi" w:hAnsiTheme="minorHAnsi" w:cs="Arial"/>
          <w:highlight w:val="yellow"/>
        </w:rPr>
        <w:t>¿Qué tipo de actividades realiza más frecuentemente en los centros comerciales?</w:t>
      </w:r>
      <w:r w:rsidR="00D65BF5" w:rsidRPr="00793798">
        <w:rPr>
          <w:rFonts w:asciiTheme="minorHAnsi" w:hAnsiTheme="minorHAnsi" w:cs="Arial"/>
        </w:rPr>
        <w:t xml:space="preserve"> Y donde </w:t>
      </w:r>
      <w:r w:rsidRPr="00793798">
        <w:rPr>
          <w:rFonts w:asciiTheme="minorHAnsi" w:hAnsiTheme="minorHAnsi" w:cs="Arial"/>
        </w:rPr>
        <w:t xml:space="preserve"> (Seleccione todas las que apliquen)</w:t>
      </w:r>
      <w:r w:rsidR="00D65BF5" w:rsidRPr="00793798">
        <w:rPr>
          <w:rFonts w:asciiTheme="minorHAnsi" w:hAnsiTheme="minorHAnsi" w:cs="Arial"/>
        </w:rPr>
        <w:t xml:space="preserve"> Usar grilla</w:t>
      </w:r>
    </w:p>
    <w:p w14:paraId="2D163A4B" w14:textId="77777777" w:rsidR="002F4780" w:rsidRPr="00793798" w:rsidRDefault="002F4780" w:rsidP="002F4780">
      <w:pPr>
        <w:pStyle w:val="Prrafodelista"/>
        <w:ind w:left="643"/>
        <w:rPr>
          <w:rFonts w:asciiTheme="minorHAnsi" w:hAnsiTheme="minorHAnsi" w:cs="Arial"/>
        </w:rPr>
      </w:pPr>
    </w:p>
    <w:p w14:paraId="3CF65246" w14:textId="36D65256" w:rsidR="00D65BF5" w:rsidRPr="00793798" w:rsidRDefault="002F4780" w:rsidP="00D65BF5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Compras de ropa </w:t>
      </w:r>
      <w:r w:rsidR="00D65BF5" w:rsidRPr="00793798">
        <w:rPr>
          <w:rFonts w:asciiTheme="minorHAnsi" w:hAnsiTheme="minorHAnsi" w:cs="Arial"/>
        </w:rPr>
        <w:t xml:space="preserve">para hombre y/o mujer </w:t>
      </w:r>
    </w:p>
    <w:p w14:paraId="48C709EA" w14:textId="3B324ACA" w:rsidR="002F4780" w:rsidRPr="00793798" w:rsidRDefault="00D65BF5" w:rsidP="00D65BF5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</w:t>
      </w:r>
      <w:r w:rsidR="002F4780" w:rsidRPr="00793798">
        <w:rPr>
          <w:rFonts w:asciiTheme="minorHAnsi" w:hAnsiTheme="minorHAnsi" w:cs="Arial"/>
        </w:rPr>
        <w:t>accesorios</w:t>
      </w:r>
    </w:p>
    <w:p w14:paraId="16D43877" w14:textId="0914CB50" w:rsidR="002F4780" w:rsidRPr="00793798" w:rsidRDefault="002F4780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Compras de </w:t>
      </w:r>
      <w:r w:rsidR="00D65BF5" w:rsidRPr="00793798">
        <w:rPr>
          <w:rFonts w:asciiTheme="minorHAnsi" w:hAnsiTheme="minorHAnsi" w:cs="Arial"/>
        </w:rPr>
        <w:t>mercado</w:t>
      </w:r>
    </w:p>
    <w:p w14:paraId="09025058" w14:textId="26CB5451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Ir a un bar </w:t>
      </w:r>
    </w:p>
    <w:p w14:paraId="37702B12" w14:textId="6FAEDB40" w:rsidR="00D65BF5" w:rsidRPr="00793798" w:rsidRDefault="00D65BF5" w:rsidP="00D65BF5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Compra de zapatos</w:t>
      </w:r>
    </w:p>
    <w:p w14:paraId="6686FAA1" w14:textId="684BBA84" w:rsidR="002F4780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Ir a comer a </w:t>
      </w:r>
      <w:r w:rsidR="002F4780" w:rsidRPr="00793798">
        <w:rPr>
          <w:rFonts w:asciiTheme="minorHAnsi" w:hAnsiTheme="minorHAnsi" w:cs="Arial"/>
        </w:rPr>
        <w:t>restaurantes</w:t>
      </w:r>
      <w:r w:rsidRPr="00793798">
        <w:rPr>
          <w:rFonts w:asciiTheme="minorHAnsi" w:hAnsiTheme="minorHAnsi" w:cs="Arial"/>
        </w:rPr>
        <w:t xml:space="preserve"> formales</w:t>
      </w:r>
    </w:p>
    <w:p w14:paraId="17BB8293" w14:textId="389125FE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implementos y ropa deportiva </w:t>
      </w:r>
    </w:p>
    <w:p w14:paraId="177237E7" w14:textId="2B1336C4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elementos para bebes y niños (juguetería, accesorios, ropa) </w:t>
      </w:r>
    </w:p>
    <w:p w14:paraId="39FC6C83" w14:textId="602C1E70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Ir a comer comida rápida</w:t>
      </w:r>
    </w:p>
    <w:p w14:paraId="6349E4AD" w14:textId="7578085F" w:rsidR="002F4780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Actividades de e</w:t>
      </w:r>
      <w:r w:rsidR="002F4780" w:rsidRPr="00793798">
        <w:rPr>
          <w:rFonts w:asciiTheme="minorHAnsi" w:hAnsiTheme="minorHAnsi" w:cs="Arial"/>
        </w:rPr>
        <w:t>ntretenimiento (cine, juegos, etc.)</w:t>
      </w:r>
    </w:p>
    <w:p w14:paraId="24D6BA29" w14:textId="47AEC915" w:rsidR="002F4780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Uso de </w:t>
      </w:r>
      <w:r w:rsidR="002F4780" w:rsidRPr="00793798">
        <w:rPr>
          <w:rFonts w:asciiTheme="minorHAnsi" w:hAnsiTheme="minorHAnsi" w:cs="Arial"/>
        </w:rPr>
        <w:t xml:space="preserve">Servicios (bancos, </w:t>
      </w:r>
      <w:r w:rsidRPr="00793798">
        <w:rPr>
          <w:rFonts w:asciiTheme="minorHAnsi" w:hAnsiTheme="minorHAnsi" w:cs="Arial"/>
        </w:rPr>
        <w:t xml:space="preserve">salud, servitecas, </w:t>
      </w:r>
      <w:r w:rsidR="002F4780" w:rsidRPr="00793798">
        <w:rPr>
          <w:rFonts w:asciiTheme="minorHAnsi" w:hAnsiTheme="minorHAnsi" w:cs="Arial"/>
        </w:rPr>
        <w:t>peluquerías, etc.)</w:t>
      </w:r>
    </w:p>
    <w:p w14:paraId="2E0820F4" w14:textId="7E2E66D2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elementos de salud y bienestar (droguería, casa naturista </w:t>
      </w:r>
      <w:proofErr w:type="spellStart"/>
      <w:r w:rsidRPr="00793798">
        <w:rPr>
          <w:rFonts w:asciiTheme="minorHAnsi" w:hAnsiTheme="minorHAnsi" w:cs="Arial"/>
        </w:rPr>
        <w:t>derma</w:t>
      </w:r>
      <w:proofErr w:type="spellEnd"/>
      <w:r w:rsidRPr="00793798">
        <w:rPr>
          <w:rFonts w:asciiTheme="minorHAnsi" w:hAnsiTheme="minorHAnsi" w:cs="Arial"/>
        </w:rPr>
        <w:t xml:space="preserve"> </w:t>
      </w:r>
      <w:proofErr w:type="spellStart"/>
      <w:r w:rsidRPr="00793798">
        <w:rPr>
          <w:rFonts w:asciiTheme="minorHAnsi" w:hAnsiTheme="minorHAnsi" w:cs="Arial"/>
        </w:rPr>
        <w:t>etc</w:t>
      </w:r>
      <w:proofErr w:type="spellEnd"/>
      <w:r w:rsidRPr="00793798">
        <w:rPr>
          <w:rFonts w:asciiTheme="minorHAnsi" w:hAnsiTheme="minorHAnsi" w:cs="Arial"/>
        </w:rPr>
        <w:t xml:space="preserve">) </w:t>
      </w:r>
    </w:p>
    <w:p w14:paraId="55805058" w14:textId="57218FD9" w:rsidR="00D65BF5" w:rsidRPr="00793798" w:rsidRDefault="00D65BF5" w:rsidP="002F4780">
      <w:pPr>
        <w:pStyle w:val="Prrafodelista"/>
        <w:numPr>
          <w:ilvl w:val="0"/>
          <w:numId w:val="2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Compra de elementos de cuero (carteras, billeteras, </w:t>
      </w:r>
      <w:proofErr w:type="spellStart"/>
      <w:r w:rsidRPr="00793798">
        <w:rPr>
          <w:rFonts w:asciiTheme="minorHAnsi" w:hAnsiTheme="minorHAnsi" w:cs="Arial"/>
        </w:rPr>
        <w:t>etc</w:t>
      </w:r>
      <w:proofErr w:type="spellEnd"/>
      <w:r w:rsidRPr="00793798">
        <w:rPr>
          <w:rFonts w:asciiTheme="minorHAnsi" w:hAnsiTheme="minorHAnsi" w:cs="Arial"/>
        </w:rPr>
        <w:t>)</w:t>
      </w:r>
    </w:p>
    <w:p w14:paraId="704E5D88" w14:textId="77777777" w:rsidR="002F4780" w:rsidRPr="00793798" w:rsidRDefault="002F4780" w:rsidP="002F4780">
      <w:pPr>
        <w:pStyle w:val="Textoindependiente"/>
        <w:numPr>
          <w:ilvl w:val="0"/>
          <w:numId w:val="2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096729F0" w14:textId="77777777" w:rsidR="002F4780" w:rsidRPr="00793798" w:rsidRDefault="002F4780" w:rsidP="002F4780">
      <w:pPr>
        <w:pStyle w:val="Textoindependiente"/>
        <w:rPr>
          <w:rFonts w:asciiTheme="minorHAnsi" w:hAnsiTheme="minorHAnsi" w:cs="Arial"/>
          <w:color w:val="000000" w:themeColor="text1"/>
          <w:szCs w:val="24"/>
        </w:rPr>
      </w:pPr>
    </w:p>
    <w:p w14:paraId="791E6CDD" w14:textId="5837D0B4" w:rsidR="002F4780" w:rsidRPr="00793798" w:rsidRDefault="002F4780" w:rsidP="002F4780">
      <w:pPr>
        <w:pStyle w:val="Prrafodelista"/>
        <w:ind w:left="643"/>
        <w:rPr>
          <w:rFonts w:asciiTheme="minorHAnsi" w:hAnsiTheme="minorHAnsi" w:cs="Arial"/>
        </w:rPr>
      </w:pPr>
    </w:p>
    <w:p w14:paraId="15605AF7" w14:textId="4EC3C07E" w:rsidR="002F4780" w:rsidRPr="00793798" w:rsidRDefault="000E2820" w:rsidP="002F478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FC6272">
        <w:rPr>
          <w:rFonts w:asciiTheme="minorHAnsi" w:hAnsiTheme="minorHAnsi" w:cs="Arial"/>
          <w:highlight w:val="yellow"/>
        </w:rPr>
        <w:t>¿Cuál de los siguientes centros comerciales es su favorito</w:t>
      </w:r>
      <w:r w:rsidRPr="00793798">
        <w:rPr>
          <w:rFonts w:asciiTheme="minorHAnsi" w:hAnsiTheme="minorHAnsi" w:cs="Arial"/>
        </w:rPr>
        <w:t>? ¿Por qué? RU-RA</w:t>
      </w:r>
    </w:p>
    <w:p w14:paraId="4DE7CDE7" w14:textId="77777777" w:rsidR="000E2820" w:rsidRPr="00793798" w:rsidRDefault="000E2820" w:rsidP="000E2820">
      <w:pPr>
        <w:pStyle w:val="Prrafodelista"/>
        <w:ind w:left="643"/>
        <w:rPr>
          <w:rFonts w:asciiTheme="minorHAnsi" w:hAnsiTheme="minorHAnsi" w:cs="Arial"/>
        </w:rPr>
      </w:pPr>
    </w:p>
    <w:p w14:paraId="50D2E3F2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Unicentro</w:t>
      </w:r>
    </w:p>
    <w:p w14:paraId="457F8A43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Chipichape</w:t>
      </w:r>
    </w:p>
    <w:p w14:paraId="48E813E4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Cosmocentro</w:t>
      </w:r>
      <w:proofErr w:type="spellEnd"/>
    </w:p>
    <w:p w14:paraId="0A4FECB8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Jardín Plaza</w:t>
      </w:r>
    </w:p>
    <w:p w14:paraId="37390EFC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lastRenderedPageBreak/>
        <w:t>Palmetto</w:t>
      </w:r>
      <w:proofErr w:type="spellEnd"/>
      <w:r w:rsidRPr="00793798">
        <w:rPr>
          <w:rFonts w:asciiTheme="minorHAnsi" w:hAnsiTheme="minorHAnsi" w:cs="Arial"/>
        </w:rPr>
        <w:t xml:space="preserve"> Plaza</w:t>
      </w:r>
    </w:p>
    <w:p w14:paraId="23009F9B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proofErr w:type="spellStart"/>
      <w:r w:rsidRPr="00793798">
        <w:rPr>
          <w:rFonts w:asciiTheme="minorHAnsi" w:hAnsiTheme="minorHAnsi" w:cs="Arial"/>
        </w:rPr>
        <w:t>Pacific</w:t>
      </w:r>
      <w:proofErr w:type="spellEnd"/>
      <w:r w:rsidRPr="00793798">
        <w:rPr>
          <w:rFonts w:asciiTheme="minorHAnsi" w:hAnsiTheme="minorHAnsi" w:cs="Arial"/>
        </w:rPr>
        <w:t xml:space="preserve"> Mall</w:t>
      </w:r>
    </w:p>
    <w:p w14:paraId="69F7D0C7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Centenario</w:t>
      </w:r>
    </w:p>
    <w:p w14:paraId="63114978" w14:textId="77777777" w:rsidR="000E2820" w:rsidRPr="00793798" w:rsidRDefault="000E2820" w:rsidP="000E2820">
      <w:pPr>
        <w:pStyle w:val="Prrafodelista"/>
        <w:numPr>
          <w:ilvl w:val="0"/>
          <w:numId w:val="2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La estación </w:t>
      </w:r>
    </w:p>
    <w:p w14:paraId="293C5F01" w14:textId="77777777" w:rsidR="000E2820" w:rsidRPr="00793798" w:rsidRDefault="000E2820" w:rsidP="000E2820">
      <w:pPr>
        <w:pStyle w:val="Textoindependiente"/>
        <w:numPr>
          <w:ilvl w:val="0"/>
          <w:numId w:val="21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5E25096F" w14:textId="77777777" w:rsidR="000E2820" w:rsidRPr="00793798" w:rsidRDefault="000E2820" w:rsidP="000E2820">
      <w:pPr>
        <w:pStyle w:val="Prrafodelista"/>
        <w:ind w:left="643"/>
        <w:rPr>
          <w:rFonts w:asciiTheme="minorHAnsi" w:hAnsiTheme="minorHAnsi" w:cs="Arial"/>
        </w:rPr>
      </w:pPr>
    </w:p>
    <w:p w14:paraId="48520289" w14:textId="61B4AAB7" w:rsidR="000E2820" w:rsidRPr="00793798" w:rsidRDefault="000E2820" w:rsidP="000E2820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¿Con qué frecuencia visita su centro comercial favorito?</w:t>
      </w:r>
    </w:p>
    <w:p w14:paraId="734E2BDC" w14:textId="77777777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Más de una vez a la semana</w:t>
      </w:r>
    </w:p>
    <w:p w14:paraId="18F57F86" w14:textId="77777777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Una vez a la semana</w:t>
      </w:r>
    </w:p>
    <w:p w14:paraId="1D2A0109" w14:textId="77777777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Una vez al mes</w:t>
      </w:r>
    </w:p>
    <w:p w14:paraId="536C2D7A" w14:textId="764DDAB1" w:rsidR="00D65BF5" w:rsidRPr="00793798" w:rsidRDefault="00D65BF5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Cada 15 días</w:t>
      </w:r>
    </w:p>
    <w:p w14:paraId="6F768970" w14:textId="06320F59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Cada </w:t>
      </w:r>
      <w:r w:rsidR="00D65BF5" w:rsidRPr="00793798">
        <w:rPr>
          <w:rFonts w:asciiTheme="minorHAnsi" w:hAnsiTheme="minorHAnsi" w:cs="Arial"/>
        </w:rPr>
        <w:t>dos</w:t>
      </w:r>
      <w:r w:rsidRPr="00793798">
        <w:rPr>
          <w:rFonts w:asciiTheme="minorHAnsi" w:hAnsiTheme="minorHAnsi" w:cs="Arial"/>
        </w:rPr>
        <w:t xml:space="preserve"> mes</w:t>
      </w:r>
      <w:r w:rsidR="00D65BF5" w:rsidRPr="00793798">
        <w:rPr>
          <w:rFonts w:asciiTheme="minorHAnsi" w:hAnsiTheme="minorHAnsi" w:cs="Arial"/>
        </w:rPr>
        <w:t>es</w:t>
      </w:r>
    </w:p>
    <w:p w14:paraId="06BAFC76" w14:textId="68EE78D2" w:rsidR="00E34D4C" w:rsidRPr="00793798" w:rsidRDefault="00E34D4C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 </w:t>
      </w:r>
      <w:r w:rsidR="00B2282D" w:rsidRPr="00793798">
        <w:rPr>
          <w:rFonts w:asciiTheme="minorHAnsi" w:hAnsiTheme="minorHAnsi" w:cs="Arial"/>
        </w:rPr>
        <w:t>U</w:t>
      </w:r>
      <w:r w:rsidRPr="00793798">
        <w:rPr>
          <w:rFonts w:asciiTheme="minorHAnsi" w:hAnsiTheme="minorHAnsi" w:cs="Arial"/>
        </w:rPr>
        <w:t>na vez al año</w:t>
      </w:r>
    </w:p>
    <w:p w14:paraId="52587AF4" w14:textId="25F6C39C" w:rsidR="000E2820" w:rsidRPr="00793798" w:rsidRDefault="000E2820" w:rsidP="00E34D4C">
      <w:pPr>
        <w:pStyle w:val="Prrafodelista"/>
        <w:numPr>
          <w:ilvl w:val="1"/>
          <w:numId w:val="2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</w:p>
    <w:p w14:paraId="188A73F6" w14:textId="41DDBC8E" w:rsidR="00E34D4C" w:rsidRPr="00793798" w:rsidRDefault="00E34D4C" w:rsidP="00855EC3">
      <w:pPr>
        <w:rPr>
          <w:rFonts w:asciiTheme="minorHAnsi" w:hAnsiTheme="minorHAnsi" w:cs="Arial"/>
        </w:rPr>
      </w:pPr>
    </w:p>
    <w:p w14:paraId="4271227D" w14:textId="77777777" w:rsidR="00E34D4C" w:rsidRPr="00793798" w:rsidRDefault="00E34D4C" w:rsidP="00E34D4C">
      <w:pPr>
        <w:rPr>
          <w:rFonts w:asciiTheme="minorHAnsi" w:hAnsiTheme="minorHAnsi" w:cs="Arial"/>
        </w:rPr>
      </w:pPr>
    </w:p>
    <w:p w14:paraId="4BC73C59" w14:textId="125B22D0" w:rsidR="00E34D4C" w:rsidRPr="00793798" w:rsidRDefault="00E34D4C" w:rsidP="00E34D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¿Con qué frecuencia visita Unicentro? RU</w:t>
      </w:r>
    </w:p>
    <w:p w14:paraId="35630C48" w14:textId="77777777" w:rsidR="00E34D4C" w:rsidRPr="00793798" w:rsidRDefault="00E34D4C" w:rsidP="00E34D4C">
      <w:pPr>
        <w:pStyle w:val="Prrafodelista"/>
        <w:ind w:left="643"/>
        <w:rPr>
          <w:rFonts w:asciiTheme="minorHAnsi" w:hAnsiTheme="minorHAnsi" w:cs="Arial"/>
        </w:rPr>
      </w:pPr>
    </w:p>
    <w:p w14:paraId="33DAF9DA" w14:textId="69EEF648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Más de una vez a la semana</w:t>
      </w:r>
    </w:p>
    <w:p w14:paraId="72AFF5E9" w14:textId="7656FBAF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Una vez a la semana</w:t>
      </w:r>
    </w:p>
    <w:p w14:paraId="6379E40D" w14:textId="0F6B08AB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Una vez al mes</w:t>
      </w:r>
    </w:p>
    <w:p w14:paraId="562EC307" w14:textId="1B56CE6C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Cada </w:t>
      </w:r>
      <w:r w:rsidR="00B2282D" w:rsidRPr="00793798">
        <w:rPr>
          <w:rFonts w:asciiTheme="minorHAnsi" w:hAnsiTheme="minorHAnsi" w:cs="Arial"/>
        </w:rPr>
        <w:t>dos</w:t>
      </w:r>
      <w:r w:rsidRPr="00793798">
        <w:rPr>
          <w:rFonts w:asciiTheme="minorHAnsi" w:hAnsiTheme="minorHAnsi" w:cs="Arial"/>
        </w:rPr>
        <w:t xml:space="preserve"> mes</w:t>
      </w:r>
      <w:r w:rsidR="00B2282D" w:rsidRPr="00793798">
        <w:rPr>
          <w:rFonts w:asciiTheme="minorHAnsi" w:hAnsiTheme="minorHAnsi" w:cs="Arial"/>
        </w:rPr>
        <w:t>es</w:t>
      </w:r>
    </w:p>
    <w:p w14:paraId="5AFCCA7E" w14:textId="3651206E" w:rsidR="00E34D4C" w:rsidRPr="00793798" w:rsidRDefault="00B2282D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U</w:t>
      </w:r>
      <w:r w:rsidR="00E34D4C" w:rsidRPr="00793798">
        <w:rPr>
          <w:rFonts w:asciiTheme="minorHAnsi" w:hAnsiTheme="minorHAnsi" w:cs="Arial"/>
        </w:rPr>
        <w:t>na vez al año</w:t>
      </w:r>
    </w:p>
    <w:p w14:paraId="3627EA13" w14:textId="53C5F581" w:rsidR="00E34D4C" w:rsidRPr="00793798" w:rsidRDefault="00E34D4C" w:rsidP="00E34D4C">
      <w:pPr>
        <w:pStyle w:val="Prrafodelista"/>
        <w:numPr>
          <w:ilvl w:val="0"/>
          <w:numId w:val="24"/>
        </w:numPr>
        <w:ind w:left="1003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</w:p>
    <w:p w14:paraId="5A92BE52" w14:textId="77777777" w:rsidR="000E2820" w:rsidRPr="00793798" w:rsidRDefault="000E2820" w:rsidP="000E2820">
      <w:pPr>
        <w:rPr>
          <w:rFonts w:asciiTheme="minorHAnsi" w:hAnsiTheme="minorHAnsi" w:cs="Arial"/>
        </w:rPr>
      </w:pPr>
    </w:p>
    <w:p w14:paraId="35F4E4A3" w14:textId="75E6B079" w:rsidR="00E34D4C" w:rsidRPr="00793798" w:rsidRDefault="00E34D4C" w:rsidP="00E34D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463296">
        <w:rPr>
          <w:rFonts w:asciiTheme="minorHAnsi" w:hAnsiTheme="minorHAnsi" w:cs="Arial"/>
          <w:highlight w:val="yellow"/>
        </w:rPr>
        <w:t>¿Qué actividad realiza con mayor frecuencia cuando visita Unicentro?</w:t>
      </w:r>
      <w:r w:rsidRPr="00793798">
        <w:rPr>
          <w:rFonts w:asciiTheme="minorHAnsi" w:hAnsiTheme="minorHAnsi" w:cs="Arial"/>
        </w:rPr>
        <w:t xml:space="preserve"> RU</w:t>
      </w:r>
    </w:p>
    <w:p w14:paraId="0EF408DA" w14:textId="77777777" w:rsidR="00E34D4C" w:rsidRPr="00793798" w:rsidRDefault="00E34D4C" w:rsidP="00E34D4C">
      <w:pPr>
        <w:pStyle w:val="Prrafodelista"/>
        <w:ind w:left="643"/>
        <w:rPr>
          <w:rFonts w:asciiTheme="minorHAnsi" w:hAnsiTheme="minorHAnsi" w:cs="Arial"/>
        </w:rPr>
      </w:pPr>
    </w:p>
    <w:p w14:paraId="4304392F" w14:textId="2E1AD90A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Compras</w:t>
      </w:r>
      <w:r w:rsidR="00B2282D" w:rsidRPr="00793798">
        <w:rPr>
          <w:rFonts w:asciiTheme="minorHAnsi" w:hAnsiTheme="minorHAnsi" w:cs="Arial"/>
        </w:rPr>
        <w:t xml:space="preserve"> </w:t>
      </w:r>
    </w:p>
    <w:p w14:paraId="14129D70" w14:textId="3459E140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Comer en restaurantes</w:t>
      </w:r>
    </w:p>
    <w:p w14:paraId="292E919A" w14:textId="7289868B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Entretenimiento (cine, juegos,</w:t>
      </w:r>
      <w:r w:rsidR="00B2282D" w:rsidRPr="00793798">
        <w:rPr>
          <w:rFonts w:asciiTheme="minorHAnsi" w:hAnsiTheme="minorHAnsi" w:cs="Arial"/>
        </w:rPr>
        <w:t xml:space="preserve"> karts</w:t>
      </w:r>
      <w:r w:rsidRPr="00793798">
        <w:rPr>
          <w:rFonts w:asciiTheme="minorHAnsi" w:hAnsiTheme="minorHAnsi" w:cs="Arial"/>
        </w:rPr>
        <w:t xml:space="preserve"> etc.)</w:t>
      </w:r>
    </w:p>
    <w:p w14:paraId="7A949875" w14:textId="5838E861" w:rsidR="00E34D4C" w:rsidRPr="00793798" w:rsidRDefault="00B2282D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Uso de </w:t>
      </w:r>
      <w:r w:rsidR="00E34D4C" w:rsidRPr="00793798">
        <w:rPr>
          <w:rFonts w:asciiTheme="minorHAnsi" w:hAnsiTheme="minorHAnsi" w:cs="Arial"/>
        </w:rPr>
        <w:t>Servicios (bancos,</w:t>
      </w:r>
      <w:r w:rsidRPr="00793798">
        <w:rPr>
          <w:rFonts w:asciiTheme="minorHAnsi" w:hAnsiTheme="minorHAnsi" w:cs="Arial"/>
        </w:rPr>
        <w:t xml:space="preserve"> salud,</w:t>
      </w:r>
      <w:r w:rsidR="00E34D4C" w:rsidRPr="00793798">
        <w:rPr>
          <w:rFonts w:asciiTheme="minorHAnsi" w:hAnsiTheme="minorHAnsi" w:cs="Arial"/>
        </w:rPr>
        <w:t xml:space="preserve"> peluquerías, etc.)</w:t>
      </w:r>
    </w:p>
    <w:p w14:paraId="6A6CB388" w14:textId="77777777" w:rsidR="00E34D4C" w:rsidRPr="00793798" w:rsidRDefault="00E34D4C" w:rsidP="00E34D4C">
      <w:pPr>
        <w:pStyle w:val="Prrafodelista"/>
        <w:numPr>
          <w:ilvl w:val="0"/>
          <w:numId w:val="2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</w:p>
    <w:p w14:paraId="4D594A9C" w14:textId="23BEFFC8" w:rsidR="00E34D4C" w:rsidRPr="00793798" w:rsidRDefault="00E34D4C" w:rsidP="00B2282D">
      <w:pPr>
        <w:rPr>
          <w:rFonts w:asciiTheme="minorHAnsi" w:hAnsiTheme="minorHAnsi" w:cs="Arial"/>
        </w:rPr>
      </w:pPr>
    </w:p>
    <w:p w14:paraId="69149DD4" w14:textId="77777777" w:rsidR="00E34D4C" w:rsidRPr="00793798" w:rsidRDefault="00E34D4C" w:rsidP="00E34D4C">
      <w:pPr>
        <w:pStyle w:val="Prrafodelista"/>
        <w:rPr>
          <w:rFonts w:asciiTheme="minorHAnsi" w:hAnsiTheme="minorHAnsi" w:cs="Arial"/>
        </w:rPr>
      </w:pPr>
    </w:p>
    <w:p w14:paraId="1A87DC21" w14:textId="0E503F71" w:rsidR="00E34D4C" w:rsidRPr="00793798" w:rsidRDefault="00BD4E56" w:rsidP="00E34D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¿Cuál fue la principal razón para elegir Unicentro en su última visita en lugar de otro centro comercial? RU</w:t>
      </w:r>
    </w:p>
    <w:p w14:paraId="736061C7" w14:textId="77777777" w:rsidR="00BD4E56" w:rsidRPr="00793798" w:rsidRDefault="00BD4E56" w:rsidP="00BD4E56">
      <w:pPr>
        <w:pStyle w:val="Prrafodelista"/>
        <w:rPr>
          <w:rFonts w:asciiTheme="minorHAnsi" w:hAnsiTheme="minorHAnsi" w:cs="Arial"/>
        </w:rPr>
      </w:pPr>
    </w:p>
    <w:p w14:paraId="5E0E108F" w14:textId="77777777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Proximidad a mi ubicación</w:t>
      </w:r>
    </w:p>
    <w:p w14:paraId="5C9E20C7" w14:textId="6A87C2E3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395C6289" w14:textId="754C6424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Promociones o descuentos</w:t>
      </w:r>
    </w:p>
    <w:p w14:paraId="283CFF5B" w14:textId="0EAAA594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Recomendaciones de amigos o familiares</w:t>
      </w:r>
    </w:p>
    <w:p w14:paraId="6409F72E" w14:textId="3509CBEA" w:rsidR="00B2282D" w:rsidRPr="00793798" w:rsidRDefault="00B2282D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Visita a médicos y/o odontólogos</w:t>
      </w:r>
    </w:p>
    <w:p w14:paraId="6A7C770C" w14:textId="14A21C1B" w:rsidR="00B2282D" w:rsidRPr="00793798" w:rsidRDefault="00B2282D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Fui a mercar</w:t>
      </w:r>
    </w:p>
    <w:p w14:paraId="471D1AE1" w14:textId="439ED2D7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Experiencia previa positiva</w:t>
      </w:r>
    </w:p>
    <w:p w14:paraId="1FA29139" w14:textId="77777777" w:rsidR="00BD4E56" w:rsidRPr="00793798" w:rsidRDefault="00BD4E56" w:rsidP="00BD4E56">
      <w:pPr>
        <w:pStyle w:val="Prrafodelista"/>
        <w:numPr>
          <w:ilvl w:val="0"/>
          <w:numId w:val="2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Otro ¿Cuál?</w:t>
      </w:r>
    </w:p>
    <w:p w14:paraId="75FFDA23" w14:textId="2AC9ED55" w:rsidR="00BD4E56" w:rsidRPr="00793798" w:rsidRDefault="00BD4E56" w:rsidP="00B2282D">
      <w:pPr>
        <w:rPr>
          <w:rFonts w:asciiTheme="minorHAnsi" w:hAnsiTheme="minorHAnsi" w:cs="Arial"/>
        </w:rPr>
      </w:pPr>
    </w:p>
    <w:p w14:paraId="79C0297F" w14:textId="77777777" w:rsidR="00BD4E56" w:rsidRPr="00793798" w:rsidRDefault="00BD4E56" w:rsidP="00BD4E56">
      <w:pPr>
        <w:pStyle w:val="Prrafodelista"/>
        <w:ind w:left="1003"/>
        <w:rPr>
          <w:rFonts w:asciiTheme="minorHAnsi" w:hAnsiTheme="minorHAnsi" w:cs="Arial"/>
        </w:rPr>
      </w:pPr>
    </w:p>
    <w:p w14:paraId="4E81E714" w14:textId="3E438081" w:rsidR="00BD4E56" w:rsidRPr="00793798" w:rsidRDefault="00BD4E56" w:rsidP="00BD4E5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401B23">
        <w:rPr>
          <w:rFonts w:asciiTheme="minorHAnsi" w:hAnsiTheme="minorHAnsi" w:cs="Arial"/>
          <w:highlight w:val="yellow"/>
        </w:rPr>
        <w:t>¿Qué tan satisfecho estuvo con su experiencia en Unicentro durante su última visita?</w:t>
      </w:r>
      <w:r w:rsidRPr="00793798">
        <w:rPr>
          <w:rFonts w:asciiTheme="minorHAnsi" w:hAnsiTheme="minorHAnsi" w:cs="Arial"/>
        </w:rPr>
        <w:t xml:space="preserve"> RU</w:t>
      </w:r>
    </w:p>
    <w:p w14:paraId="688ACFA4" w14:textId="77777777" w:rsidR="00BD4E56" w:rsidRPr="00793798" w:rsidRDefault="00BD4E56" w:rsidP="00BD4E56">
      <w:pPr>
        <w:pStyle w:val="Prrafodelista"/>
        <w:ind w:left="643"/>
        <w:rPr>
          <w:rFonts w:asciiTheme="minorHAnsi" w:hAnsiTheme="minorHAnsi" w:cs="Arial"/>
        </w:rPr>
      </w:pPr>
    </w:p>
    <w:p w14:paraId="304CBD91" w14:textId="2B45B1E0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satisfecho</w:t>
      </w:r>
    </w:p>
    <w:p w14:paraId="0B11283D" w14:textId="2BC5AEA0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Satisfecho</w:t>
      </w:r>
    </w:p>
    <w:p w14:paraId="2C41675B" w14:textId="59C8F834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Ni satisfecho ni insatisfecho</w:t>
      </w:r>
    </w:p>
    <w:p w14:paraId="6426D490" w14:textId="0DE6D90E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Insatisfecho</w:t>
      </w:r>
    </w:p>
    <w:p w14:paraId="68CD3F39" w14:textId="6C21B2B8" w:rsidR="00BD4E56" w:rsidRPr="00793798" w:rsidRDefault="00BD4E56" w:rsidP="00BD4E56">
      <w:pPr>
        <w:pStyle w:val="Prrafodelista"/>
        <w:numPr>
          <w:ilvl w:val="0"/>
          <w:numId w:val="2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insatisfecho</w:t>
      </w:r>
    </w:p>
    <w:p w14:paraId="43C177F9" w14:textId="77777777" w:rsidR="00BD4E56" w:rsidRPr="00793798" w:rsidRDefault="00BD4E56" w:rsidP="00BD4E56">
      <w:pPr>
        <w:pStyle w:val="Prrafodelista"/>
        <w:ind w:left="1003"/>
        <w:rPr>
          <w:rFonts w:asciiTheme="minorHAnsi" w:hAnsiTheme="minorHAnsi" w:cs="Arial"/>
        </w:rPr>
      </w:pPr>
    </w:p>
    <w:p w14:paraId="3D36AE09" w14:textId="77777777" w:rsidR="00BD4E56" w:rsidRPr="00793798" w:rsidRDefault="00BD4E56" w:rsidP="00BD4E56">
      <w:pPr>
        <w:pStyle w:val="Prrafodelista"/>
        <w:ind w:left="1003"/>
        <w:rPr>
          <w:rFonts w:asciiTheme="minorHAnsi" w:hAnsiTheme="minorHAnsi" w:cs="Arial"/>
        </w:rPr>
      </w:pPr>
    </w:p>
    <w:p w14:paraId="4F54F99B" w14:textId="3A5980F1" w:rsidR="00B2282D" w:rsidRPr="00793798" w:rsidRDefault="00B2282D" w:rsidP="00BD4E5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En una escala de 1 a 10 </w:t>
      </w:r>
      <w:r w:rsidRPr="00920748">
        <w:rPr>
          <w:rFonts w:asciiTheme="minorHAnsi" w:hAnsiTheme="minorHAnsi" w:cs="Arial"/>
          <w:highlight w:val="yellow"/>
        </w:rPr>
        <w:t>que tan dispuesto estaría a recomendar Unicentro</w:t>
      </w:r>
      <w:r w:rsidRPr="00793798">
        <w:rPr>
          <w:rFonts w:asciiTheme="minorHAnsi" w:hAnsiTheme="minorHAnsi" w:cs="Arial"/>
        </w:rPr>
        <w:t xml:space="preserve"> a familiares y amigos, siendo 10 totalmente lo recomendaría y 1 definitivamente no lo recomendaría. </w:t>
      </w:r>
    </w:p>
    <w:p w14:paraId="5730894C" w14:textId="77777777" w:rsidR="00B2282D" w:rsidRPr="00793798" w:rsidRDefault="00B2282D" w:rsidP="00B2282D">
      <w:pPr>
        <w:pStyle w:val="Prrafodelista"/>
        <w:ind w:left="643"/>
        <w:rPr>
          <w:rFonts w:asciiTheme="minorHAnsi" w:hAnsiTheme="minorHAnsi" w:cs="Arial"/>
        </w:rPr>
      </w:pPr>
    </w:p>
    <w:p w14:paraId="7FDB7AE3" w14:textId="60FFC5D2" w:rsidR="00BD4E56" w:rsidRPr="005D40B7" w:rsidRDefault="00BD4E56" w:rsidP="00BD4E5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5D40B7">
        <w:rPr>
          <w:rFonts w:asciiTheme="minorHAnsi" w:hAnsiTheme="minorHAnsi" w:cs="Arial"/>
          <w:highlight w:val="yellow"/>
        </w:rPr>
        <w:t xml:space="preserve">Si necesitaran comprar algo específico hoy, ¿considerarían a Unicentro como una opción para su compra? RU – RA </w:t>
      </w:r>
    </w:p>
    <w:p w14:paraId="220650D3" w14:textId="77777777" w:rsidR="00BD4E56" w:rsidRPr="00793798" w:rsidRDefault="00BD4E56" w:rsidP="00BD4E56">
      <w:pPr>
        <w:pStyle w:val="Prrafodelista"/>
        <w:ind w:left="643"/>
        <w:rPr>
          <w:rFonts w:asciiTheme="minorHAnsi" w:hAnsiTheme="minorHAnsi" w:cs="Arial"/>
        </w:rPr>
      </w:pPr>
    </w:p>
    <w:p w14:paraId="675779F4" w14:textId="0D3117F4" w:rsidR="00BD4E56" w:rsidRPr="00793798" w:rsidRDefault="00BD4E56" w:rsidP="00BD4E56">
      <w:pPr>
        <w:pStyle w:val="Prrafodelista"/>
        <w:numPr>
          <w:ilvl w:val="0"/>
          <w:numId w:val="2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 ¿</w:t>
      </w:r>
      <w:proofErr w:type="spellStart"/>
      <w:r w:rsidRPr="00793798">
        <w:rPr>
          <w:rFonts w:asciiTheme="minorHAnsi" w:hAnsiTheme="minorHAnsi" w:cs="Arial"/>
        </w:rPr>
        <w:t>Por que</w:t>
      </w:r>
      <w:proofErr w:type="spellEnd"/>
      <w:r w:rsidRPr="00793798">
        <w:rPr>
          <w:rFonts w:asciiTheme="minorHAnsi" w:hAnsiTheme="minorHAnsi" w:cs="Arial"/>
        </w:rPr>
        <w:t>?</w:t>
      </w:r>
    </w:p>
    <w:p w14:paraId="4B0ACA86" w14:textId="506D6980" w:rsidR="00BD4E56" w:rsidRPr="00793798" w:rsidRDefault="00BD4E56" w:rsidP="00BD4E56">
      <w:pPr>
        <w:pStyle w:val="Prrafodelista"/>
        <w:numPr>
          <w:ilvl w:val="0"/>
          <w:numId w:val="2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 ¿</w:t>
      </w:r>
      <w:proofErr w:type="spellStart"/>
      <w:r w:rsidRPr="00793798">
        <w:rPr>
          <w:rFonts w:asciiTheme="minorHAnsi" w:hAnsiTheme="minorHAnsi" w:cs="Arial"/>
        </w:rPr>
        <w:t>Por que</w:t>
      </w:r>
      <w:proofErr w:type="spellEnd"/>
      <w:r w:rsidRPr="00793798">
        <w:rPr>
          <w:rFonts w:asciiTheme="minorHAnsi" w:hAnsiTheme="minorHAnsi" w:cs="Arial"/>
        </w:rPr>
        <w:t>?</w:t>
      </w:r>
    </w:p>
    <w:p w14:paraId="6B447527" w14:textId="3D257D3A" w:rsidR="00BD4E56" w:rsidRPr="00793798" w:rsidRDefault="00B2282D" w:rsidP="00B2282D">
      <w:pPr>
        <w:pStyle w:val="Prrafodelista"/>
        <w:numPr>
          <w:ilvl w:val="0"/>
          <w:numId w:val="2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Depende ¿de que? </w:t>
      </w:r>
      <w:r w:rsidR="00AE0C1F">
        <w:rPr>
          <w:rFonts w:asciiTheme="minorHAnsi" w:hAnsiTheme="minorHAnsi" w:cs="Arial"/>
          <w:color w:val="FF0000"/>
        </w:rPr>
        <w:t>No tiene relevancia</w:t>
      </w:r>
    </w:p>
    <w:p w14:paraId="185625E8" w14:textId="77777777" w:rsidR="00855EC3" w:rsidRPr="00793798" w:rsidRDefault="00855EC3" w:rsidP="00855EC3">
      <w:pPr>
        <w:pStyle w:val="Prrafodelista"/>
        <w:rPr>
          <w:rFonts w:asciiTheme="minorHAnsi" w:hAnsiTheme="minorHAnsi" w:cs="Arial"/>
        </w:rPr>
      </w:pPr>
    </w:p>
    <w:p w14:paraId="6CE2BDDA" w14:textId="77777777" w:rsidR="00B2282D" w:rsidRPr="00793798" w:rsidRDefault="00B2282D" w:rsidP="00B2282D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5D40B7">
        <w:rPr>
          <w:rFonts w:asciiTheme="minorHAnsi" w:hAnsiTheme="minorHAnsi" w:cs="Arial"/>
          <w:highlight w:val="yellow"/>
        </w:rPr>
        <w:t>¿Ha habido alguna experiencia negativa en Unicentro que le haya hecho considerar no volver?</w:t>
      </w:r>
      <w:r w:rsidRPr="00793798">
        <w:rPr>
          <w:rFonts w:asciiTheme="minorHAnsi" w:hAnsiTheme="minorHAnsi" w:cs="Arial"/>
        </w:rPr>
        <w:t xml:space="preserve"> RU</w:t>
      </w:r>
    </w:p>
    <w:p w14:paraId="519A4BB5" w14:textId="77777777" w:rsidR="00B2282D" w:rsidRPr="00793798" w:rsidRDefault="00B2282D" w:rsidP="00B2282D">
      <w:pPr>
        <w:pStyle w:val="Prrafodelista"/>
        <w:ind w:left="643"/>
        <w:rPr>
          <w:rFonts w:asciiTheme="minorHAnsi" w:hAnsiTheme="minorHAnsi" w:cs="Arial"/>
        </w:rPr>
      </w:pPr>
    </w:p>
    <w:p w14:paraId="27572DCE" w14:textId="77777777" w:rsidR="00B2282D" w:rsidRPr="00793798" w:rsidRDefault="00B2282D" w:rsidP="00B2282D">
      <w:pPr>
        <w:pStyle w:val="Prrafodelista"/>
        <w:numPr>
          <w:ilvl w:val="0"/>
          <w:numId w:val="3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</w:t>
      </w:r>
    </w:p>
    <w:p w14:paraId="56850383" w14:textId="77777777" w:rsidR="00B2282D" w:rsidRPr="00793798" w:rsidRDefault="00B2282D" w:rsidP="00B2282D">
      <w:pPr>
        <w:pStyle w:val="Prrafodelista"/>
        <w:numPr>
          <w:ilvl w:val="0"/>
          <w:numId w:val="3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</w:t>
      </w:r>
    </w:p>
    <w:p w14:paraId="6E95336D" w14:textId="77777777" w:rsidR="00B2282D" w:rsidRPr="00793798" w:rsidRDefault="00B2282D" w:rsidP="00B2282D">
      <w:pPr>
        <w:pStyle w:val="Prrafodelista"/>
        <w:ind w:left="643"/>
        <w:rPr>
          <w:rFonts w:asciiTheme="minorHAnsi" w:hAnsiTheme="minorHAnsi" w:cs="Arial"/>
        </w:rPr>
      </w:pPr>
    </w:p>
    <w:p w14:paraId="06E2F41A" w14:textId="73F7DBC8" w:rsidR="00A833CF" w:rsidRPr="00793798" w:rsidRDefault="00A833CF" w:rsidP="00A833CF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cyan"/>
        </w:rPr>
      </w:pPr>
      <w:r w:rsidRPr="001163EE">
        <w:rPr>
          <w:rFonts w:asciiTheme="minorHAnsi" w:hAnsiTheme="minorHAnsi" w:cs="Arial"/>
          <w:highlight w:val="yellow"/>
        </w:rPr>
        <w:t>¿</w:t>
      </w:r>
      <w:r w:rsidR="00B2282D" w:rsidRPr="001163EE">
        <w:rPr>
          <w:rFonts w:asciiTheme="minorHAnsi" w:hAnsiTheme="minorHAnsi" w:cs="Arial"/>
          <w:highlight w:val="yellow"/>
        </w:rPr>
        <w:t xml:space="preserve">Hay algún aspecto de </w:t>
      </w:r>
      <w:r w:rsidRPr="001163EE">
        <w:rPr>
          <w:rFonts w:asciiTheme="minorHAnsi" w:hAnsiTheme="minorHAnsi" w:cs="Arial"/>
          <w:highlight w:val="yellow"/>
        </w:rPr>
        <w:t>Unicentro le ha</w:t>
      </w:r>
      <w:r w:rsidR="00B2282D" w:rsidRPr="001163EE">
        <w:rPr>
          <w:rFonts w:asciiTheme="minorHAnsi" w:hAnsiTheme="minorHAnsi" w:cs="Arial"/>
          <w:highlight w:val="yellow"/>
        </w:rPr>
        <w:t xml:space="preserve">ya molestado </w:t>
      </w:r>
      <w:r w:rsidRPr="001163EE">
        <w:rPr>
          <w:rFonts w:asciiTheme="minorHAnsi" w:hAnsiTheme="minorHAnsi" w:cs="Arial"/>
          <w:highlight w:val="yellow"/>
        </w:rPr>
        <w:t>o le h</w:t>
      </w:r>
      <w:r w:rsidR="00B2282D" w:rsidRPr="001163EE">
        <w:rPr>
          <w:rFonts w:asciiTheme="minorHAnsi" w:hAnsiTheme="minorHAnsi" w:cs="Arial"/>
          <w:highlight w:val="yellow"/>
        </w:rPr>
        <w:t>aya</w:t>
      </w:r>
      <w:r w:rsidRPr="001163EE">
        <w:rPr>
          <w:rFonts w:asciiTheme="minorHAnsi" w:hAnsiTheme="minorHAnsi" w:cs="Arial"/>
          <w:highlight w:val="yellow"/>
        </w:rPr>
        <w:t xml:space="preserve"> hecho considerar no volver?</w:t>
      </w:r>
      <w:r w:rsidRPr="00793798">
        <w:rPr>
          <w:rFonts w:asciiTheme="minorHAnsi" w:hAnsiTheme="minorHAnsi" w:cs="Arial"/>
        </w:rPr>
        <w:t xml:space="preserve"> </w:t>
      </w:r>
      <w:r w:rsidRPr="00793798">
        <w:rPr>
          <w:rFonts w:asciiTheme="minorHAnsi" w:hAnsiTheme="minorHAnsi" w:cs="Arial"/>
          <w:highlight w:val="cyan"/>
        </w:rPr>
        <w:t>RM</w:t>
      </w:r>
      <w:r w:rsidR="00B2282D" w:rsidRPr="00793798">
        <w:rPr>
          <w:rFonts w:asciiTheme="minorHAnsi" w:hAnsiTheme="minorHAnsi" w:cs="Arial"/>
          <w:highlight w:val="cyan"/>
        </w:rPr>
        <w:t xml:space="preserve"> condicionada a afirmativa en p 31</w:t>
      </w:r>
    </w:p>
    <w:p w14:paraId="4BBB48FC" w14:textId="77777777" w:rsidR="00A833CF" w:rsidRPr="00793798" w:rsidRDefault="00A833CF" w:rsidP="00A833CF">
      <w:pPr>
        <w:pStyle w:val="Prrafodelista"/>
        <w:ind w:left="643"/>
        <w:rPr>
          <w:rFonts w:asciiTheme="minorHAnsi" w:hAnsiTheme="minorHAnsi" w:cs="Arial"/>
        </w:rPr>
      </w:pPr>
    </w:p>
    <w:p w14:paraId="6AEBC695" w14:textId="656CEF38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Limpieza y mantenimiento</w:t>
      </w:r>
    </w:p>
    <w:p w14:paraId="722E3691" w14:textId="357E8984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Seguridad</w:t>
      </w:r>
    </w:p>
    <w:p w14:paraId="71F03D01" w14:textId="17A87ADF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28613199" w14:textId="40AF143F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Precios</w:t>
      </w:r>
    </w:p>
    <w:p w14:paraId="33B87327" w14:textId="3086DBE8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Servicio al cliente</w:t>
      </w:r>
    </w:p>
    <w:p w14:paraId="46267E54" w14:textId="13F4C71A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Opciones de comida</w:t>
      </w:r>
    </w:p>
    <w:p w14:paraId="4DC92A37" w14:textId="211DEC09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Estacionamiento</w:t>
      </w:r>
    </w:p>
    <w:p w14:paraId="396567AF" w14:textId="5E5C971C" w:rsidR="00A833CF" w:rsidRPr="00793798" w:rsidRDefault="00A833CF" w:rsidP="00A833CF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Ambiente general</w:t>
      </w:r>
    </w:p>
    <w:p w14:paraId="69B59AB0" w14:textId="616A1145" w:rsidR="00CA5DFD" w:rsidRPr="00793798" w:rsidRDefault="00A833CF" w:rsidP="00CA5DFD">
      <w:pPr>
        <w:pStyle w:val="Prrafodelista"/>
        <w:numPr>
          <w:ilvl w:val="0"/>
          <w:numId w:val="3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  <w:r w:rsidR="00AE0C1F">
        <w:rPr>
          <w:rFonts w:asciiTheme="minorHAnsi" w:hAnsiTheme="minorHAnsi" w:cs="Arial"/>
        </w:rPr>
        <w:t xml:space="preserve"> </w:t>
      </w:r>
      <w:r w:rsidR="00AE0C1F">
        <w:rPr>
          <w:rFonts w:asciiTheme="minorHAnsi" w:hAnsiTheme="minorHAnsi" w:cs="Arial"/>
          <w:color w:val="FF0000"/>
        </w:rPr>
        <w:t>No tiene relevancia</w:t>
      </w:r>
    </w:p>
    <w:p w14:paraId="2F43F87E" w14:textId="77777777" w:rsidR="00CA5DFD" w:rsidRPr="00793798" w:rsidRDefault="00CA5DFD" w:rsidP="00CA5DFD">
      <w:pPr>
        <w:rPr>
          <w:rFonts w:asciiTheme="minorHAnsi" w:hAnsiTheme="minorHAnsi" w:cs="Arial"/>
        </w:rPr>
      </w:pPr>
    </w:p>
    <w:p w14:paraId="696EF924" w14:textId="4247488D" w:rsidR="00E254DD" w:rsidRPr="001163EE" w:rsidRDefault="00E254DD" w:rsidP="00E254DD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  <w:highlight w:val="yellow"/>
        </w:rPr>
      </w:pPr>
      <w:r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lastRenderedPageBreak/>
        <w:t>Ahora vas a seleccionar la Centro Comercial que cumple mejor con cada uno de los a los siguientes atributos: (Cada fila debe estar seleccionada</w:t>
      </w:r>
      <w:proofErr w:type="gramStart"/>
      <w:r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t>)</w:t>
      </w:r>
      <w:r w:rsidR="00B00262"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t>.validar</w:t>
      </w:r>
      <w:proofErr w:type="gramEnd"/>
      <w:r w:rsidR="00B00262" w:rsidRPr="001163EE">
        <w:rPr>
          <w:rFonts w:asciiTheme="minorHAnsi" w:hAnsiTheme="minorHAnsi" w:cs="Arial"/>
          <w:color w:val="000000" w:themeColor="text1"/>
          <w:szCs w:val="24"/>
          <w:highlight w:val="yellow"/>
        </w:rPr>
        <w:t xml:space="preserve"> con el cliente opciones adicionales. </w:t>
      </w:r>
    </w:p>
    <w:p w14:paraId="7E58DA67" w14:textId="684B333C" w:rsidR="00CA5DFD" w:rsidRPr="00793798" w:rsidRDefault="00CA5DFD" w:rsidP="00E254DD">
      <w:pPr>
        <w:pStyle w:val="Prrafodelista"/>
        <w:ind w:left="643"/>
        <w:rPr>
          <w:rFonts w:asciiTheme="minorHAnsi" w:hAnsiTheme="minorHAnsi" w:cs="Arial"/>
        </w:rPr>
      </w:pPr>
    </w:p>
    <w:tbl>
      <w:tblPr>
        <w:tblStyle w:val="Tablaconcuadrcula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E254DD" w:rsidRPr="00793798" w14:paraId="44869C64" w14:textId="77777777" w:rsidTr="00E254DD">
        <w:trPr>
          <w:trHeight w:val="271"/>
        </w:trPr>
        <w:tc>
          <w:tcPr>
            <w:tcW w:w="10065" w:type="dxa"/>
          </w:tcPr>
          <w:p w14:paraId="7DE49074" w14:textId="67688F69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Confiable</w:t>
            </w:r>
          </w:p>
        </w:tc>
      </w:tr>
      <w:tr w:rsidR="00E254DD" w:rsidRPr="00793798" w14:paraId="265819BF" w14:textId="77777777" w:rsidTr="00E254DD">
        <w:trPr>
          <w:trHeight w:val="271"/>
        </w:trPr>
        <w:tc>
          <w:tcPr>
            <w:tcW w:w="10065" w:type="dxa"/>
          </w:tcPr>
          <w:p w14:paraId="7B2A71AE" w14:textId="7ECBBE43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innovador</w:t>
            </w:r>
          </w:p>
        </w:tc>
      </w:tr>
      <w:tr w:rsidR="00E254DD" w:rsidRPr="00793798" w14:paraId="4E3F2BE0" w14:textId="77777777" w:rsidTr="00E254DD">
        <w:trPr>
          <w:trHeight w:val="271"/>
        </w:trPr>
        <w:tc>
          <w:tcPr>
            <w:tcW w:w="10065" w:type="dxa"/>
          </w:tcPr>
          <w:p w14:paraId="559B9F68" w14:textId="4AB5A0D7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con amplia trayectoria</w:t>
            </w:r>
          </w:p>
        </w:tc>
      </w:tr>
      <w:tr w:rsidR="00E254DD" w:rsidRPr="00793798" w14:paraId="08B2748F" w14:textId="77777777" w:rsidTr="00E254DD">
        <w:trPr>
          <w:trHeight w:val="271"/>
        </w:trPr>
        <w:tc>
          <w:tcPr>
            <w:tcW w:w="10065" w:type="dxa"/>
          </w:tcPr>
          <w:p w14:paraId="68831B12" w14:textId="16F010A1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Experto</w:t>
            </w:r>
          </w:p>
        </w:tc>
      </w:tr>
      <w:tr w:rsidR="00E254DD" w:rsidRPr="00793798" w14:paraId="261EE44C" w14:textId="77777777" w:rsidTr="00E254DD">
        <w:trPr>
          <w:trHeight w:val="271"/>
        </w:trPr>
        <w:tc>
          <w:tcPr>
            <w:tcW w:w="10065" w:type="dxa"/>
          </w:tcPr>
          <w:p w14:paraId="412E3E75" w14:textId="0D48A0ED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la Centro Comercial que me ofrece mejor relación costo /beneficio </w:t>
            </w:r>
          </w:p>
        </w:tc>
      </w:tr>
      <w:tr w:rsidR="00E254DD" w:rsidRPr="00793798" w14:paraId="646F9BDF" w14:textId="77777777" w:rsidTr="00E254DD">
        <w:trPr>
          <w:trHeight w:val="271"/>
        </w:trPr>
        <w:tc>
          <w:tcPr>
            <w:tcW w:w="10065" w:type="dxa"/>
          </w:tcPr>
          <w:p w14:paraId="0A2910A1" w14:textId="1DACA6D8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Cercano</w:t>
            </w:r>
          </w:p>
        </w:tc>
      </w:tr>
      <w:tr w:rsidR="00E254DD" w:rsidRPr="00793798" w14:paraId="401DF89E" w14:textId="77777777" w:rsidTr="00E254DD">
        <w:trPr>
          <w:trHeight w:val="271"/>
        </w:trPr>
        <w:tc>
          <w:tcPr>
            <w:tcW w:w="10065" w:type="dxa"/>
          </w:tcPr>
          <w:p w14:paraId="28BB9A5F" w14:textId="2E6364BA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la Centro Comercial líder en el mercado de </w:t>
            </w:r>
            <w:proofErr w:type="spellStart"/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cali</w:t>
            </w:r>
            <w:proofErr w:type="spellEnd"/>
          </w:p>
        </w:tc>
      </w:tr>
      <w:tr w:rsidR="00E254DD" w:rsidRPr="00793798" w14:paraId="60F6B07F" w14:textId="77777777" w:rsidTr="00E254DD">
        <w:trPr>
          <w:trHeight w:val="271"/>
        </w:trPr>
        <w:tc>
          <w:tcPr>
            <w:tcW w:w="10065" w:type="dxa"/>
          </w:tcPr>
          <w:p w14:paraId="58D79186" w14:textId="6955D3B1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Lejano</w:t>
            </w:r>
          </w:p>
        </w:tc>
      </w:tr>
      <w:tr w:rsidR="00E254DD" w:rsidRPr="00793798" w14:paraId="4684AAAF" w14:textId="77777777" w:rsidTr="00E254DD">
        <w:trPr>
          <w:trHeight w:val="283"/>
        </w:trPr>
        <w:tc>
          <w:tcPr>
            <w:tcW w:w="10065" w:type="dxa"/>
          </w:tcPr>
          <w:p w14:paraId="72DDEAC6" w14:textId="504DD04A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Centro Comercial Nuevo</w:t>
            </w:r>
          </w:p>
        </w:tc>
      </w:tr>
      <w:tr w:rsidR="00E254DD" w:rsidRPr="00793798" w14:paraId="6D4A3878" w14:textId="77777777" w:rsidTr="00E254DD">
        <w:trPr>
          <w:trHeight w:val="271"/>
        </w:trPr>
        <w:tc>
          <w:tcPr>
            <w:tcW w:w="10065" w:type="dxa"/>
          </w:tcPr>
          <w:p w14:paraId="6A94E60C" w14:textId="0DE231E8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 Centro Comercial reconocido</w:t>
            </w:r>
          </w:p>
        </w:tc>
      </w:tr>
      <w:tr w:rsidR="00E254DD" w:rsidRPr="00793798" w14:paraId="6C5BC3C2" w14:textId="77777777" w:rsidTr="00E254DD">
        <w:trPr>
          <w:trHeight w:val="271"/>
        </w:trPr>
        <w:tc>
          <w:tcPr>
            <w:tcW w:w="10065" w:type="dxa"/>
          </w:tcPr>
          <w:p w14:paraId="536532D4" w14:textId="7B954F9C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un Centro Comercial de excelente calidad </w:t>
            </w:r>
          </w:p>
        </w:tc>
      </w:tr>
      <w:tr w:rsidR="00E254DD" w:rsidRPr="00793798" w14:paraId="2FC7052F" w14:textId="77777777" w:rsidTr="00E254DD">
        <w:trPr>
          <w:trHeight w:val="271"/>
        </w:trPr>
        <w:tc>
          <w:tcPr>
            <w:tcW w:w="10065" w:type="dxa"/>
          </w:tcPr>
          <w:p w14:paraId="1924B1D5" w14:textId="7D6D07C6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una Centro Comercial en el que no se encuentran fácil las cosas</w:t>
            </w:r>
          </w:p>
        </w:tc>
      </w:tr>
      <w:tr w:rsidR="00E254DD" w:rsidRPr="00793798" w14:paraId="0D8139DF" w14:textId="77777777" w:rsidTr="00E254DD">
        <w:trPr>
          <w:trHeight w:val="271"/>
        </w:trPr>
        <w:tc>
          <w:tcPr>
            <w:tcW w:w="10065" w:type="dxa"/>
          </w:tcPr>
          <w:p w14:paraId="011E9686" w14:textId="77777777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Es sostenible con el medio ambiente </w:t>
            </w:r>
          </w:p>
        </w:tc>
      </w:tr>
      <w:tr w:rsidR="00E254DD" w:rsidRPr="00793798" w14:paraId="23473305" w14:textId="77777777" w:rsidTr="00E254DD">
        <w:trPr>
          <w:trHeight w:val="271"/>
        </w:trPr>
        <w:tc>
          <w:tcPr>
            <w:tcW w:w="10065" w:type="dxa"/>
          </w:tcPr>
          <w:p w14:paraId="3050B547" w14:textId="141FA579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una Centro Comercial costos</w:t>
            </w:r>
            <w:r w:rsidR="00B00262"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o</w:t>
            </w:r>
          </w:p>
        </w:tc>
      </w:tr>
      <w:tr w:rsidR="00E254DD" w:rsidRPr="00793798" w14:paraId="23DE0E88" w14:textId="77777777" w:rsidTr="00E254DD">
        <w:trPr>
          <w:trHeight w:val="271"/>
        </w:trPr>
        <w:tc>
          <w:tcPr>
            <w:tcW w:w="10065" w:type="dxa"/>
          </w:tcPr>
          <w:p w14:paraId="130E3A44" w14:textId="4C7EAEAB" w:rsidR="00E254DD" w:rsidRPr="00793798" w:rsidRDefault="00E254DD" w:rsidP="008D0F85">
            <w:pPr>
              <w:pStyle w:val="Textoindependiente"/>
              <w:jc w:val="left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Es una Centro Comercial económic</w:t>
            </w:r>
            <w:r w:rsidR="00B00262" w:rsidRPr="00793798">
              <w:rPr>
                <w:rFonts w:asciiTheme="minorHAnsi" w:hAnsiTheme="minorHAnsi" w:cs="Arial"/>
                <w:color w:val="000000" w:themeColor="text1"/>
                <w:szCs w:val="24"/>
              </w:rPr>
              <w:t>o</w:t>
            </w:r>
          </w:p>
        </w:tc>
      </w:tr>
    </w:tbl>
    <w:p w14:paraId="1D43DE22" w14:textId="77777777" w:rsidR="00CA5DFD" w:rsidRPr="00793798" w:rsidRDefault="00CA5DFD" w:rsidP="00CA5DFD">
      <w:pPr>
        <w:rPr>
          <w:rFonts w:asciiTheme="minorHAnsi" w:hAnsiTheme="minorHAnsi" w:cs="Arial"/>
        </w:rPr>
      </w:pPr>
    </w:p>
    <w:p w14:paraId="24CD1298" w14:textId="32FFC3BE" w:rsidR="00CA5DFD" w:rsidRPr="00793798" w:rsidRDefault="00CA5DFD" w:rsidP="00B00262">
      <w:pPr>
        <w:jc w:val="center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 xml:space="preserve">Evaluación de oferta, servicios percepciones de </w:t>
      </w:r>
      <w:r w:rsidR="00E254DD" w:rsidRPr="00793798">
        <w:rPr>
          <w:rFonts w:asciiTheme="minorHAnsi" w:eastAsia="Arial" w:hAnsiTheme="minorHAnsi" w:cs="Arial"/>
          <w:b/>
          <w:color w:val="C00000"/>
        </w:rPr>
        <w:t>Centro Comercial</w:t>
      </w:r>
    </w:p>
    <w:p w14:paraId="74D2CE11" w14:textId="77777777" w:rsidR="00CA5DFD" w:rsidRPr="00793798" w:rsidRDefault="00CA5DFD" w:rsidP="00CA5DFD">
      <w:pPr>
        <w:rPr>
          <w:rFonts w:asciiTheme="minorHAnsi" w:hAnsiTheme="minorHAnsi" w:cs="Arial"/>
        </w:rPr>
      </w:pPr>
    </w:p>
    <w:p w14:paraId="5BCCC49B" w14:textId="717D6A6E" w:rsidR="00CA5DFD" w:rsidRPr="00793798" w:rsidRDefault="00CA5DFD" w:rsidP="00CA5DFD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E80A73">
        <w:rPr>
          <w:rFonts w:asciiTheme="minorHAnsi" w:hAnsiTheme="minorHAnsi" w:cs="Arial"/>
          <w:color w:val="FF0000"/>
          <w:highlight w:val="yellow"/>
        </w:rPr>
        <w:t>¿Cómo calificaría la variedad de servicios y tiendas en Unicentro en comparación con otros centros comerciales que visita?</w:t>
      </w:r>
      <w:r w:rsidR="00EF0B96" w:rsidRPr="00E80A73">
        <w:rPr>
          <w:rFonts w:asciiTheme="minorHAnsi" w:hAnsiTheme="minorHAnsi" w:cs="Arial"/>
          <w:color w:val="FF0000"/>
        </w:rPr>
        <w:t xml:space="preserve"> </w:t>
      </w:r>
      <w:r w:rsidR="00EF0B96" w:rsidRPr="00793798">
        <w:rPr>
          <w:rFonts w:asciiTheme="minorHAnsi" w:hAnsiTheme="minorHAnsi" w:cs="Arial"/>
        </w:rPr>
        <w:t>RU</w:t>
      </w:r>
    </w:p>
    <w:p w14:paraId="599F4839" w14:textId="77777777" w:rsidR="00CA5DFD" w:rsidRPr="00793798" w:rsidRDefault="00CA5DFD" w:rsidP="00CA5DFD">
      <w:pPr>
        <w:pStyle w:val="Prrafodelista"/>
        <w:ind w:left="643"/>
        <w:rPr>
          <w:rFonts w:asciiTheme="minorHAnsi" w:hAnsiTheme="minorHAnsi" w:cs="Arial"/>
        </w:rPr>
      </w:pPr>
    </w:p>
    <w:p w14:paraId="4EA28B59" w14:textId="15D2B41D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Mucho mejor</w:t>
      </w:r>
    </w:p>
    <w:p w14:paraId="4CC8AA9A" w14:textId="4F547F72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Mejor</w:t>
      </w:r>
    </w:p>
    <w:p w14:paraId="4945A48B" w14:textId="77AA1A1E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Igual</w:t>
      </w:r>
    </w:p>
    <w:p w14:paraId="0FC65718" w14:textId="53B8EBB4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Peor</w:t>
      </w:r>
    </w:p>
    <w:p w14:paraId="64AD797C" w14:textId="78374D80" w:rsidR="00CA5DFD" w:rsidRPr="00793798" w:rsidRDefault="00CA5DFD" w:rsidP="00EF0B96">
      <w:pPr>
        <w:pStyle w:val="Prrafodelista"/>
        <w:numPr>
          <w:ilvl w:val="0"/>
          <w:numId w:val="3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Mucho peor</w:t>
      </w:r>
    </w:p>
    <w:p w14:paraId="24068127" w14:textId="77777777" w:rsidR="00EF0B96" w:rsidRPr="00793798" w:rsidRDefault="00EF0B96" w:rsidP="00EF0B96">
      <w:pPr>
        <w:rPr>
          <w:rFonts w:asciiTheme="minorHAnsi" w:hAnsiTheme="minorHAnsi" w:cs="Arial"/>
        </w:rPr>
      </w:pPr>
    </w:p>
    <w:p w14:paraId="71638C12" w14:textId="26189B25" w:rsidR="00EF0B96" w:rsidRPr="00793798" w:rsidRDefault="00EF0B96" w:rsidP="00EF0B9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¿Conoce usted los siguientes servicios en Unicentro? RM</w:t>
      </w:r>
    </w:p>
    <w:p w14:paraId="13018CA5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Tiendas de ropa y accesorios</w:t>
      </w:r>
    </w:p>
    <w:p w14:paraId="3D7D6464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Supermercados</w:t>
      </w:r>
    </w:p>
    <w:p w14:paraId="0E8130FD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Restaurantes y cafeterías</w:t>
      </w:r>
    </w:p>
    <w:p w14:paraId="0D411987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Cines</w:t>
      </w:r>
    </w:p>
    <w:p w14:paraId="157D0BB0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Bancos y cajeros automáticos</w:t>
      </w:r>
    </w:p>
    <w:p w14:paraId="793628E3" w14:textId="77777777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Gimnasio</w:t>
      </w:r>
    </w:p>
    <w:p w14:paraId="2DCB9762" w14:textId="28FBC1BA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</w:t>
      </w:r>
      <w:r w:rsidR="003D73D7" w:rsidRPr="00793798">
        <w:rPr>
          <w:rFonts w:asciiTheme="minorHAnsi" w:hAnsiTheme="minorHAnsi" w:cs="Arial"/>
        </w:rPr>
        <w:t>s</w:t>
      </w:r>
      <w:r w:rsidRPr="00793798">
        <w:rPr>
          <w:rFonts w:asciiTheme="minorHAnsi" w:hAnsiTheme="minorHAnsi" w:cs="Arial"/>
        </w:rPr>
        <w:t xml:space="preserve"> de juegos para niños</w:t>
      </w:r>
    </w:p>
    <w:p w14:paraId="1CB64211" w14:textId="4A200533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Servicios de mensajería</w:t>
      </w:r>
    </w:p>
    <w:p w14:paraId="0F40F9B5" w14:textId="6F5C85C7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Servitecas</w:t>
      </w:r>
    </w:p>
    <w:p w14:paraId="114BB5D6" w14:textId="7DAFD499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Karts</w:t>
      </w:r>
    </w:p>
    <w:p w14:paraId="4210525F" w14:textId="214D2E73" w:rsidR="003D73D7" w:rsidRPr="00793798" w:rsidRDefault="003D73D7" w:rsidP="003D73D7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Bolos</w:t>
      </w:r>
    </w:p>
    <w:p w14:paraId="5FA29815" w14:textId="2710BBD0" w:rsidR="00EF0B96" w:rsidRPr="00793798" w:rsidRDefault="00EF0B96" w:rsidP="00EF0B96">
      <w:pPr>
        <w:pStyle w:val="Prrafodelista"/>
        <w:numPr>
          <w:ilvl w:val="0"/>
          <w:numId w:val="3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Otro ¿Cuál?</w:t>
      </w:r>
    </w:p>
    <w:p w14:paraId="77C8F483" w14:textId="77777777" w:rsidR="00A87C3C" w:rsidRPr="00793798" w:rsidRDefault="00A87C3C" w:rsidP="00A87C3C">
      <w:pPr>
        <w:rPr>
          <w:rFonts w:asciiTheme="minorHAnsi" w:hAnsiTheme="minorHAnsi" w:cs="Arial"/>
        </w:rPr>
      </w:pPr>
    </w:p>
    <w:p w14:paraId="64AC9D53" w14:textId="77777777" w:rsidR="00A87C3C" w:rsidRPr="00793798" w:rsidRDefault="00A87C3C" w:rsidP="00A87C3C">
      <w:pPr>
        <w:rPr>
          <w:rFonts w:asciiTheme="minorHAnsi" w:hAnsiTheme="minorHAnsi" w:cs="Arial"/>
        </w:rPr>
      </w:pPr>
    </w:p>
    <w:p w14:paraId="76B777F9" w14:textId="3813A4F8" w:rsidR="00EF0B96" w:rsidRPr="002C6CCF" w:rsidRDefault="00EF0B96" w:rsidP="00547D7A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 xml:space="preserve">¿Utiliza usted los siguientes servicios en </w:t>
      </w:r>
      <w:proofErr w:type="spellStart"/>
      <w:r w:rsidRPr="002C6CCF">
        <w:rPr>
          <w:rFonts w:asciiTheme="minorHAnsi" w:hAnsiTheme="minorHAnsi" w:cs="Arial"/>
          <w:highlight w:val="yellow"/>
        </w:rPr>
        <w:t>Unicentro?RM</w:t>
      </w:r>
      <w:proofErr w:type="spellEnd"/>
    </w:p>
    <w:p w14:paraId="321711E8" w14:textId="77777777" w:rsidR="00EF0B96" w:rsidRPr="00793798" w:rsidRDefault="00EF0B96" w:rsidP="00EF0B96">
      <w:pPr>
        <w:pStyle w:val="Prrafodelista"/>
        <w:ind w:left="1068"/>
        <w:rPr>
          <w:rFonts w:asciiTheme="minorHAnsi" w:hAnsiTheme="minorHAnsi" w:cs="Arial"/>
        </w:rPr>
      </w:pPr>
    </w:p>
    <w:p w14:paraId="0E42E5CD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Tiendas de ropa y accesorios</w:t>
      </w:r>
    </w:p>
    <w:p w14:paraId="3776A48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Supermercados</w:t>
      </w:r>
    </w:p>
    <w:p w14:paraId="5D923AE3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Restaurantes y cafeterías</w:t>
      </w:r>
    </w:p>
    <w:p w14:paraId="4DE9F5A0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Cines</w:t>
      </w:r>
    </w:p>
    <w:p w14:paraId="2380C8D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Bancos y cajeros automáticos</w:t>
      </w:r>
    </w:p>
    <w:p w14:paraId="1EA52E5B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Gimnasio</w:t>
      </w:r>
    </w:p>
    <w:p w14:paraId="41F01B85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Áreas de juegos para niños</w:t>
      </w:r>
    </w:p>
    <w:p w14:paraId="335C9B9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Servicios de mensajería</w:t>
      </w:r>
    </w:p>
    <w:p w14:paraId="02C94394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Servitecas</w:t>
      </w:r>
    </w:p>
    <w:p w14:paraId="7E322AD3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Karts</w:t>
      </w:r>
    </w:p>
    <w:p w14:paraId="65A1EB58" w14:textId="77777777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Bolos</w:t>
      </w:r>
    </w:p>
    <w:p w14:paraId="0FCE8822" w14:textId="5BCE5162" w:rsidR="00A87C3C" w:rsidRPr="00793798" w:rsidRDefault="00A87C3C" w:rsidP="00A87C3C">
      <w:pPr>
        <w:pStyle w:val="Prrafodelista"/>
        <w:numPr>
          <w:ilvl w:val="0"/>
          <w:numId w:val="7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Otro ¿Cuál?</w:t>
      </w:r>
      <w:r w:rsidR="00AE0C1F">
        <w:rPr>
          <w:rFonts w:asciiTheme="minorHAnsi" w:hAnsiTheme="minorHAnsi" w:cs="Arial"/>
        </w:rPr>
        <w:t xml:space="preserve"> </w:t>
      </w:r>
      <w:r w:rsidR="00AE0C1F">
        <w:rPr>
          <w:rFonts w:asciiTheme="minorHAnsi" w:hAnsiTheme="minorHAnsi" w:cs="Arial"/>
          <w:color w:val="FF0000"/>
        </w:rPr>
        <w:t>No tiene relevancia</w:t>
      </w:r>
    </w:p>
    <w:p w14:paraId="1F99D3B0" w14:textId="77777777" w:rsidR="00EF0B96" w:rsidRPr="00793798" w:rsidRDefault="00EF0B96" w:rsidP="00E254DD">
      <w:pPr>
        <w:rPr>
          <w:rFonts w:asciiTheme="minorHAnsi" w:hAnsiTheme="minorHAnsi" w:cs="Arial"/>
        </w:rPr>
      </w:pPr>
    </w:p>
    <w:p w14:paraId="5781AB48" w14:textId="31C63008" w:rsidR="002D5219" w:rsidRPr="00793798" w:rsidRDefault="002D5219" w:rsidP="002D5219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</w:t>
      </w:r>
      <w:r w:rsidRPr="002C6CCF">
        <w:rPr>
          <w:rFonts w:asciiTheme="minorHAnsi" w:hAnsiTheme="minorHAnsi" w:cs="Arial"/>
          <w:highlight w:val="yellow"/>
        </w:rPr>
        <w:t>Cómo calificaría la oferta de entretenimiento en Unicentro en comparación con otros centros comerciales? RU</w:t>
      </w:r>
    </w:p>
    <w:p w14:paraId="2494D07C" w14:textId="77777777" w:rsidR="002D5219" w:rsidRPr="00793798" w:rsidRDefault="002D5219" w:rsidP="002D5219">
      <w:pPr>
        <w:pStyle w:val="Prrafodelista"/>
        <w:ind w:left="643"/>
        <w:rPr>
          <w:rFonts w:asciiTheme="minorHAnsi" w:hAnsiTheme="minorHAnsi" w:cs="Arial"/>
        </w:rPr>
      </w:pPr>
    </w:p>
    <w:p w14:paraId="7C0EEB07" w14:textId="2D27AF28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635B5E68" w14:textId="66774AD9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4341A727" w14:textId="097F6551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48B6682C" w14:textId="775E78EA" w:rsidR="002D5219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168559F4" w14:textId="7E519474" w:rsidR="00EF0B96" w:rsidRPr="00793798" w:rsidRDefault="002D5219" w:rsidP="002D5219">
      <w:pPr>
        <w:pStyle w:val="Prrafodelista"/>
        <w:numPr>
          <w:ilvl w:val="0"/>
          <w:numId w:val="3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01BA74E0" w14:textId="77777777" w:rsidR="002D5219" w:rsidRPr="00793798" w:rsidRDefault="002D5219" w:rsidP="002D5219">
      <w:pPr>
        <w:rPr>
          <w:rFonts w:asciiTheme="minorHAnsi" w:hAnsiTheme="minorHAnsi" w:cs="Arial"/>
        </w:rPr>
      </w:pPr>
    </w:p>
    <w:p w14:paraId="29BEBA32" w14:textId="1171345A" w:rsidR="002D5219" w:rsidRPr="00793798" w:rsidRDefault="002D5219" w:rsidP="002D5219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¿Cuáles de los siguientes servicios de entretenimiento conoce en Unicentro? RM</w:t>
      </w:r>
    </w:p>
    <w:p w14:paraId="14F9D6AD" w14:textId="77777777" w:rsidR="002D5219" w:rsidRPr="00793798" w:rsidRDefault="002D5219" w:rsidP="002D5219">
      <w:pPr>
        <w:pStyle w:val="Prrafodelista"/>
        <w:ind w:left="939"/>
        <w:rPr>
          <w:rFonts w:asciiTheme="minorHAnsi" w:hAnsiTheme="minorHAnsi" w:cs="Arial"/>
        </w:rPr>
      </w:pPr>
    </w:p>
    <w:p w14:paraId="4FAD5B67" w14:textId="355A6854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Cines</w:t>
      </w:r>
    </w:p>
    <w:p w14:paraId="48984CDE" w14:textId="68612F36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 de juegos para niños</w:t>
      </w:r>
    </w:p>
    <w:p w14:paraId="15C9C14F" w14:textId="735D1C81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Eventos y conciertos</w:t>
      </w:r>
    </w:p>
    <w:p w14:paraId="7809B34F" w14:textId="561B84A9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Salas de videojuegos</w:t>
      </w:r>
    </w:p>
    <w:p w14:paraId="2730E612" w14:textId="78BD34B6" w:rsidR="002D5219" w:rsidRPr="00793798" w:rsidRDefault="002D5219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Áreas de descanso y recreación</w:t>
      </w:r>
    </w:p>
    <w:p w14:paraId="640552E8" w14:textId="7EAD68C5" w:rsidR="00A87C3C" w:rsidRPr="00793798" w:rsidRDefault="00A87C3C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Karts</w:t>
      </w:r>
    </w:p>
    <w:p w14:paraId="5F8B163E" w14:textId="33491139" w:rsidR="00A87C3C" w:rsidRPr="00793798" w:rsidRDefault="00A87C3C" w:rsidP="002D5219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Arenero</w:t>
      </w:r>
    </w:p>
    <w:p w14:paraId="28B3270B" w14:textId="315341D3" w:rsidR="00F6610C" w:rsidRPr="00AE0C1F" w:rsidRDefault="002D5219" w:rsidP="00B00262">
      <w:pPr>
        <w:pStyle w:val="Prrafodelista"/>
        <w:numPr>
          <w:ilvl w:val="0"/>
          <w:numId w:val="40"/>
        </w:numPr>
        <w:ind w:left="1016"/>
        <w:rPr>
          <w:rFonts w:asciiTheme="minorHAnsi" w:hAnsiTheme="minorHAnsi" w:cs="Arial"/>
          <w:color w:val="FF0000"/>
        </w:rPr>
      </w:pPr>
      <w:r w:rsidRPr="00AE0C1F">
        <w:rPr>
          <w:rFonts w:asciiTheme="minorHAnsi" w:hAnsiTheme="minorHAnsi" w:cs="Arial"/>
          <w:color w:val="FF0000"/>
        </w:rPr>
        <w:t>Otro ¿Cuál?</w:t>
      </w:r>
      <w:r w:rsidR="00AE0C1F">
        <w:rPr>
          <w:rFonts w:asciiTheme="minorHAnsi" w:hAnsiTheme="minorHAnsi" w:cs="Arial"/>
          <w:color w:val="FF0000"/>
        </w:rPr>
        <w:t xml:space="preserve"> No tiene relevancia</w:t>
      </w:r>
    </w:p>
    <w:p w14:paraId="624D8423" w14:textId="77777777" w:rsidR="00F6610C" w:rsidRPr="00793798" w:rsidRDefault="00F6610C" w:rsidP="002D5219">
      <w:pPr>
        <w:pStyle w:val="Prrafodelista"/>
        <w:ind w:left="643"/>
        <w:rPr>
          <w:rFonts w:asciiTheme="minorHAnsi" w:hAnsiTheme="minorHAnsi" w:cs="Arial"/>
        </w:rPr>
      </w:pPr>
    </w:p>
    <w:p w14:paraId="797181FC" w14:textId="43B0FFF4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accesibilidad de Unicentro en términos de salidas y entradas? RU</w:t>
      </w:r>
    </w:p>
    <w:p w14:paraId="1294AADE" w14:textId="77777777" w:rsidR="00F6610C" w:rsidRPr="00793798" w:rsidRDefault="00F6610C" w:rsidP="00F6610C">
      <w:pPr>
        <w:pStyle w:val="Prrafodelista"/>
        <w:ind w:left="643"/>
        <w:rPr>
          <w:rFonts w:asciiTheme="minorHAnsi" w:hAnsiTheme="minorHAnsi" w:cs="Arial"/>
        </w:rPr>
      </w:pPr>
    </w:p>
    <w:p w14:paraId="6C6BC61C" w14:textId="304F9FF5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7D9C1A9A" w14:textId="79B84D05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68B57EA7" w14:textId="2E6FC2E9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>Regular</w:t>
      </w:r>
    </w:p>
    <w:p w14:paraId="15C8BE7D" w14:textId="1095357F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67431FBF" w14:textId="58B83157" w:rsidR="00F6610C" w:rsidRPr="00793798" w:rsidRDefault="00F6610C" w:rsidP="00F6610C">
      <w:pPr>
        <w:pStyle w:val="Prrafodelista"/>
        <w:numPr>
          <w:ilvl w:val="0"/>
          <w:numId w:val="4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08A717DF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62062E1D" w14:textId="1DB23D1D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las zonas verdes y la comodidad de las instalaciones en Unicentro?</w:t>
      </w:r>
      <w:r w:rsidR="003B0876" w:rsidRPr="002C6CCF">
        <w:rPr>
          <w:rFonts w:asciiTheme="minorHAnsi" w:hAnsiTheme="minorHAnsi" w:cs="Arial"/>
          <w:highlight w:val="yellow"/>
        </w:rPr>
        <w:t xml:space="preserve"> RU</w:t>
      </w:r>
    </w:p>
    <w:p w14:paraId="222401ED" w14:textId="77777777" w:rsidR="00F6610C" w:rsidRPr="00793798" w:rsidRDefault="00F6610C" w:rsidP="00F6610C">
      <w:pPr>
        <w:pStyle w:val="Prrafodelista"/>
        <w:ind w:left="643"/>
        <w:rPr>
          <w:rFonts w:asciiTheme="minorHAnsi" w:hAnsiTheme="minorHAnsi" w:cs="Arial"/>
        </w:rPr>
      </w:pPr>
    </w:p>
    <w:p w14:paraId="5A6AB072" w14:textId="5AA6AE4B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49FFECF7" w14:textId="47794B10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7A329A9E" w14:textId="13417A29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026285E8" w14:textId="51F82619" w:rsidR="00F6610C" w:rsidRPr="00793798" w:rsidRDefault="00F6610C" w:rsidP="00F6610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1DDFEA9B" w14:textId="55FF27C6" w:rsidR="00F6610C" w:rsidRPr="00793798" w:rsidRDefault="00F6610C" w:rsidP="00A87C3C">
      <w:pPr>
        <w:pStyle w:val="Prrafodelista"/>
        <w:numPr>
          <w:ilvl w:val="0"/>
          <w:numId w:val="44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58F2CC23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17C52683" w14:textId="50036323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describiría la atmósfera general de Unicentro?</w:t>
      </w:r>
      <w:r w:rsidR="003B0876" w:rsidRPr="002C6CCF">
        <w:rPr>
          <w:rFonts w:asciiTheme="minorHAnsi" w:hAnsiTheme="minorHAnsi" w:cs="Arial"/>
          <w:highlight w:val="yellow"/>
        </w:rPr>
        <w:t xml:space="preserve"> RU</w:t>
      </w:r>
    </w:p>
    <w:p w14:paraId="01633D72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5738E753" w14:textId="1071AE3E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agradable</w:t>
      </w:r>
    </w:p>
    <w:p w14:paraId="3D0F3BBD" w14:textId="203463A7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Agradable</w:t>
      </w:r>
    </w:p>
    <w:p w14:paraId="0C7385C6" w14:textId="44E552BC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Neutral</w:t>
      </w:r>
    </w:p>
    <w:p w14:paraId="46DFB4AD" w14:textId="02B2FB4E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Desagradable</w:t>
      </w:r>
    </w:p>
    <w:p w14:paraId="0F233016" w14:textId="5B247B62" w:rsidR="00F6610C" w:rsidRPr="00793798" w:rsidRDefault="00F6610C" w:rsidP="00F6610C">
      <w:pPr>
        <w:pStyle w:val="Prrafodelista"/>
        <w:numPr>
          <w:ilvl w:val="0"/>
          <w:numId w:val="47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desagradable</w:t>
      </w:r>
    </w:p>
    <w:p w14:paraId="31C77BC3" w14:textId="77777777" w:rsidR="00F6610C" w:rsidRPr="00793798" w:rsidRDefault="00F6610C" w:rsidP="00F6610C">
      <w:pPr>
        <w:pStyle w:val="Prrafodelista"/>
        <w:ind w:left="1003"/>
        <w:rPr>
          <w:rFonts w:asciiTheme="minorHAnsi" w:hAnsiTheme="minorHAnsi" w:cs="Arial"/>
        </w:rPr>
      </w:pPr>
    </w:p>
    <w:p w14:paraId="53F86A4C" w14:textId="0A3D805B" w:rsidR="00F6610C" w:rsidRPr="002C6CCF" w:rsidRDefault="00F6610C" w:rsidP="00F6610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ambientación y decoración de Unicentro?</w:t>
      </w:r>
      <w:r w:rsidR="003B0876" w:rsidRPr="002C6CCF">
        <w:rPr>
          <w:rFonts w:asciiTheme="minorHAnsi" w:hAnsiTheme="minorHAnsi" w:cs="Arial"/>
          <w:highlight w:val="yellow"/>
        </w:rPr>
        <w:t xml:space="preserve"> RU</w:t>
      </w:r>
    </w:p>
    <w:p w14:paraId="7C12C930" w14:textId="77777777" w:rsidR="00F6610C" w:rsidRPr="00793798" w:rsidRDefault="00F6610C" w:rsidP="00F6610C">
      <w:pPr>
        <w:rPr>
          <w:rFonts w:asciiTheme="minorHAnsi" w:hAnsiTheme="minorHAnsi" w:cs="Arial"/>
        </w:rPr>
      </w:pPr>
    </w:p>
    <w:p w14:paraId="77BD1FA2" w14:textId="023A0E2F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2D738AF4" w14:textId="46E5D8C4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44A68B48" w14:textId="5A16BDAF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443A1E6D" w14:textId="4EEFC0A4" w:rsidR="00F6610C" w:rsidRPr="00793798" w:rsidRDefault="00F6610C" w:rsidP="00F6610C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3A106B2C" w14:textId="0C426A57" w:rsidR="003B0876" w:rsidRPr="00793798" w:rsidRDefault="00F6610C" w:rsidP="003B0876">
      <w:pPr>
        <w:pStyle w:val="Prrafodelista"/>
        <w:numPr>
          <w:ilvl w:val="0"/>
          <w:numId w:val="48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5B36AABE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3F8A3AE7" w14:textId="5660DF8E" w:rsidR="003B0876" w:rsidRPr="002C6CCF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seguridad en Unicentro? RU</w:t>
      </w:r>
    </w:p>
    <w:p w14:paraId="350273F4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3A272EC8" w14:textId="07C601E0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0C3A9204" w14:textId="6D5D2BBA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3E005162" w14:textId="2A637E06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2D3F03B4" w14:textId="45E684F8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657DE7D4" w14:textId="3788014D" w:rsidR="003B0876" w:rsidRPr="00793798" w:rsidRDefault="003B0876" w:rsidP="003B0876">
      <w:pPr>
        <w:pStyle w:val="Prrafodelista"/>
        <w:numPr>
          <w:ilvl w:val="0"/>
          <w:numId w:val="49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50BC83FB" w14:textId="77777777" w:rsidR="003B0876" w:rsidRPr="00793798" w:rsidRDefault="003B0876" w:rsidP="003B0876">
      <w:pPr>
        <w:pStyle w:val="Prrafodelista"/>
        <w:ind w:left="1363"/>
        <w:rPr>
          <w:rFonts w:asciiTheme="minorHAnsi" w:hAnsiTheme="minorHAnsi" w:cs="Arial"/>
        </w:rPr>
      </w:pPr>
    </w:p>
    <w:p w14:paraId="2A33AF3F" w14:textId="1EC28960" w:rsidR="003B0876" w:rsidRPr="002C6CCF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 limpieza en Unicentro? RU</w:t>
      </w:r>
    </w:p>
    <w:p w14:paraId="1BD6C7B3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19B7E044" w14:textId="6B20125E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3E235A0F" w14:textId="486D865A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6D42C49E" w14:textId="212ACFCB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357DD311" w14:textId="7487C08E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6C11E536" w14:textId="16F2EF4A" w:rsidR="003B0876" w:rsidRPr="00793798" w:rsidRDefault="003B0876" w:rsidP="003B0876">
      <w:pPr>
        <w:pStyle w:val="Prrafodelista"/>
        <w:numPr>
          <w:ilvl w:val="0"/>
          <w:numId w:val="5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18F37DB0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020B99A7" w14:textId="7FB875E7" w:rsidR="003B0876" w:rsidRPr="002C6CCF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2C6CCF">
        <w:rPr>
          <w:rFonts w:asciiTheme="minorHAnsi" w:hAnsiTheme="minorHAnsi" w:cs="Arial"/>
          <w:highlight w:val="yellow"/>
        </w:rPr>
        <w:t>¿Cómo calificaría las actividades y eventos que organiza Unicentro? RU</w:t>
      </w:r>
    </w:p>
    <w:p w14:paraId="121246E8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6236DE57" w14:textId="5938CDED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Excelente</w:t>
      </w:r>
    </w:p>
    <w:p w14:paraId="6DFC98F4" w14:textId="3A8FC7D6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Buena</w:t>
      </w:r>
    </w:p>
    <w:p w14:paraId="0E84B152" w14:textId="3A36255C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Regular</w:t>
      </w:r>
    </w:p>
    <w:p w14:paraId="139340D4" w14:textId="05D947F4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Mala</w:t>
      </w:r>
    </w:p>
    <w:p w14:paraId="132AB4AC" w14:textId="5F7D60A2" w:rsidR="003B0876" w:rsidRPr="00793798" w:rsidRDefault="003B0876" w:rsidP="003B0876">
      <w:pPr>
        <w:pStyle w:val="Prrafodelista"/>
        <w:numPr>
          <w:ilvl w:val="0"/>
          <w:numId w:val="5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Muy mala</w:t>
      </w:r>
    </w:p>
    <w:p w14:paraId="33B87D43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6861F20A" w14:textId="537B8D3A" w:rsidR="003B0876" w:rsidRPr="00793798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¿Participa regularmente en las actividades y eventos organizados por Unicentro?</w:t>
      </w:r>
    </w:p>
    <w:p w14:paraId="108F5562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65CB4BB8" w14:textId="3679E3C9" w:rsidR="003B0876" w:rsidRPr="00793798" w:rsidRDefault="003B0876" w:rsidP="003B0876">
      <w:pPr>
        <w:pStyle w:val="Prrafodelista"/>
        <w:numPr>
          <w:ilvl w:val="0"/>
          <w:numId w:val="5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Sí, siempre</w:t>
      </w:r>
    </w:p>
    <w:p w14:paraId="4324B7BF" w14:textId="33705295" w:rsidR="003B0876" w:rsidRPr="00793798" w:rsidRDefault="003B0876" w:rsidP="003B0876">
      <w:pPr>
        <w:pStyle w:val="Prrafodelista"/>
        <w:numPr>
          <w:ilvl w:val="0"/>
          <w:numId w:val="5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Sí, a veces</w:t>
      </w:r>
    </w:p>
    <w:p w14:paraId="65A49D00" w14:textId="1FD0126A" w:rsidR="003B0876" w:rsidRPr="00793798" w:rsidRDefault="003B0876" w:rsidP="003B0876">
      <w:pPr>
        <w:pStyle w:val="Prrafodelista"/>
        <w:numPr>
          <w:ilvl w:val="0"/>
          <w:numId w:val="52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No, nunca</w:t>
      </w:r>
    </w:p>
    <w:p w14:paraId="32DBB73A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1CABA84F" w14:textId="00596432" w:rsidR="003B0876" w:rsidRPr="00793798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BB48B4">
        <w:rPr>
          <w:rFonts w:asciiTheme="minorHAnsi" w:hAnsiTheme="minorHAnsi" w:cs="Arial"/>
          <w:highlight w:val="yellow"/>
        </w:rPr>
        <w:t>¿Qué aspecto considera más distintivo de Unicentro en comparación con otros centros comerciales?</w:t>
      </w:r>
      <w:r w:rsidRPr="00793798">
        <w:rPr>
          <w:rFonts w:asciiTheme="minorHAnsi" w:hAnsiTheme="minorHAnsi" w:cs="Arial"/>
        </w:rPr>
        <w:t xml:space="preserve"> RM</w:t>
      </w:r>
    </w:p>
    <w:p w14:paraId="0064AD74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315EEAF2" w14:textId="2ADF8D0E" w:rsidR="003B0876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21681B69" w14:textId="5D330BA1" w:rsidR="003B0876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entretenimiento</w:t>
      </w:r>
    </w:p>
    <w:p w14:paraId="31F056AC" w14:textId="0A520C83" w:rsidR="003B0876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Calidad de la atención al cliente</w:t>
      </w:r>
    </w:p>
    <w:p w14:paraId="21B02657" w14:textId="77777777" w:rsidR="0070603C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Ambiente </w:t>
      </w:r>
    </w:p>
    <w:p w14:paraId="467153C7" w14:textId="7A8D11CD" w:rsidR="0070603C" w:rsidRPr="00793798" w:rsidRDefault="0070603C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servicios</w:t>
      </w:r>
    </w:p>
    <w:p w14:paraId="6C39E1EB" w14:textId="1FB68C16" w:rsidR="003B0876" w:rsidRPr="00793798" w:rsidRDefault="0070603C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D</w:t>
      </w:r>
      <w:r w:rsidR="003B0876" w:rsidRPr="00793798">
        <w:rPr>
          <w:rFonts w:asciiTheme="minorHAnsi" w:hAnsiTheme="minorHAnsi" w:cs="Arial"/>
        </w:rPr>
        <w:t>ecoración</w:t>
      </w:r>
    </w:p>
    <w:p w14:paraId="36401955" w14:textId="77777777" w:rsidR="0070603C" w:rsidRPr="00793798" w:rsidRDefault="003B0876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Ubicación </w:t>
      </w:r>
    </w:p>
    <w:p w14:paraId="039CE19F" w14:textId="52411ADA" w:rsidR="003B0876" w:rsidRPr="00793798" w:rsidRDefault="0070603C" w:rsidP="003B0876">
      <w:pPr>
        <w:pStyle w:val="Prrafodelista"/>
        <w:numPr>
          <w:ilvl w:val="0"/>
          <w:numId w:val="53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</w:t>
      </w:r>
      <w:r w:rsidR="003B0876" w:rsidRPr="00793798">
        <w:rPr>
          <w:rFonts w:asciiTheme="minorHAnsi" w:hAnsiTheme="minorHAnsi" w:cs="Arial"/>
        </w:rPr>
        <w:t>ccesibilidad</w:t>
      </w:r>
    </w:p>
    <w:p w14:paraId="1C270ABA" w14:textId="77777777" w:rsidR="003B0876" w:rsidRPr="00793798" w:rsidRDefault="003B0876" w:rsidP="0070603C">
      <w:pPr>
        <w:rPr>
          <w:rFonts w:asciiTheme="minorHAnsi" w:hAnsiTheme="minorHAnsi" w:cs="Arial"/>
        </w:rPr>
      </w:pPr>
    </w:p>
    <w:p w14:paraId="64923D68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01D322C6" w14:textId="77777777" w:rsidR="0070603C" w:rsidRPr="00793798" w:rsidRDefault="003B0876" w:rsidP="003B0876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</w:t>
      </w:r>
      <w:r w:rsidR="0070603C" w:rsidRPr="00793798">
        <w:rPr>
          <w:rFonts w:asciiTheme="minorHAnsi" w:hAnsiTheme="minorHAnsi" w:cs="Arial"/>
        </w:rPr>
        <w:t>Hay algún aspecto que considera debe</w:t>
      </w:r>
      <w:r w:rsidRPr="00793798">
        <w:rPr>
          <w:rFonts w:asciiTheme="minorHAnsi" w:hAnsiTheme="minorHAnsi" w:cs="Arial"/>
        </w:rPr>
        <w:t xml:space="preserve"> mejorar en Unicentro?</w:t>
      </w:r>
    </w:p>
    <w:p w14:paraId="104750AF" w14:textId="60F824A8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Si</w:t>
      </w:r>
    </w:p>
    <w:p w14:paraId="7630EB27" w14:textId="53E4C2C6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No </w:t>
      </w:r>
      <w:r w:rsidR="003B0876" w:rsidRPr="00793798">
        <w:rPr>
          <w:rFonts w:asciiTheme="minorHAnsi" w:hAnsiTheme="minorHAnsi" w:cs="Arial"/>
        </w:rPr>
        <w:t xml:space="preserve"> </w:t>
      </w:r>
    </w:p>
    <w:p w14:paraId="7887DBDE" w14:textId="3F1A51D8" w:rsidR="003B0876" w:rsidRPr="00BB48B4" w:rsidRDefault="0070603C" w:rsidP="0070603C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BB48B4">
        <w:rPr>
          <w:rFonts w:asciiTheme="minorHAnsi" w:hAnsiTheme="minorHAnsi" w:cs="Arial"/>
          <w:highlight w:val="yellow"/>
        </w:rPr>
        <w:t xml:space="preserve">¿Qué aspecto considera que debe mejorar </w:t>
      </w:r>
      <w:r w:rsidR="00E254DD" w:rsidRPr="00BB48B4">
        <w:rPr>
          <w:rFonts w:asciiTheme="minorHAnsi" w:hAnsiTheme="minorHAnsi" w:cs="Arial"/>
          <w:highlight w:val="yellow"/>
        </w:rPr>
        <w:t>Unicentro</w:t>
      </w:r>
      <w:r w:rsidRPr="00BB48B4">
        <w:rPr>
          <w:rFonts w:asciiTheme="minorHAnsi" w:hAnsiTheme="minorHAnsi" w:cs="Arial"/>
          <w:highlight w:val="yellow"/>
        </w:rPr>
        <w:t xml:space="preserve">? Seleccione los 2 más importantes. </w:t>
      </w:r>
      <w:r w:rsidR="003B0876" w:rsidRPr="00BB48B4">
        <w:rPr>
          <w:rFonts w:asciiTheme="minorHAnsi" w:hAnsiTheme="minorHAnsi" w:cs="Arial"/>
          <w:highlight w:val="yellow"/>
        </w:rPr>
        <w:t>RM</w:t>
      </w:r>
    </w:p>
    <w:p w14:paraId="0F0ABFC6" w14:textId="77777777" w:rsidR="003B0876" w:rsidRPr="00793798" w:rsidRDefault="003B0876" w:rsidP="003B0876">
      <w:pPr>
        <w:pStyle w:val="Prrafodelista"/>
        <w:ind w:left="643"/>
        <w:rPr>
          <w:rFonts w:asciiTheme="minorHAnsi" w:hAnsiTheme="minorHAnsi" w:cs="Arial"/>
        </w:rPr>
      </w:pPr>
    </w:p>
    <w:p w14:paraId="2A6BC69A" w14:textId="0EB5DEFC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Variedad de tiendas</w:t>
      </w:r>
    </w:p>
    <w:p w14:paraId="03AEDA37" w14:textId="72382DCE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Seguridad</w:t>
      </w:r>
    </w:p>
    <w:p w14:paraId="65F62268" w14:textId="704223E1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Limpieza</w:t>
      </w:r>
    </w:p>
    <w:p w14:paraId="2E92D2FD" w14:textId="34676C3F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entretenimiento</w:t>
      </w:r>
    </w:p>
    <w:p w14:paraId="51B4FA44" w14:textId="7EB069F3" w:rsidR="003B0876" w:rsidRPr="00793798" w:rsidRDefault="003B0876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Atención al cliente</w:t>
      </w:r>
    </w:p>
    <w:p w14:paraId="3C8D227F" w14:textId="67F2B075" w:rsidR="0070603C" w:rsidRPr="00793798" w:rsidRDefault="0070603C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 de servicios</w:t>
      </w:r>
    </w:p>
    <w:p w14:paraId="1350D2F1" w14:textId="41323D40" w:rsidR="0070603C" w:rsidRPr="00793798" w:rsidRDefault="0070603C" w:rsidP="003B0876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Cobro de parqueadero</w:t>
      </w:r>
    </w:p>
    <w:p w14:paraId="7D850EA5" w14:textId="77777777" w:rsidR="0070603C" w:rsidRPr="00793798" w:rsidRDefault="003B0876" w:rsidP="0070603C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Zonas verdes </w:t>
      </w:r>
    </w:p>
    <w:p w14:paraId="5832EE8A" w14:textId="24236922" w:rsidR="003B0876" w:rsidRPr="00793798" w:rsidRDefault="0070603C" w:rsidP="0070603C">
      <w:pPr>
        <w:pStyle w:val="Prrafodelista"/>
        <w:numPr>
          <w:ilvl w:val="0"/>
          <w:numId w:val="55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Á</w:t>
      </w:r>
      <w:r w:rsidR="003B0876" w:rsidRPr="00793798">
        <w:rPr>
          <w:rFonts w:asciiTheme="minorHAnsi" w:hAnsiTheme="minorHAnsi" w:cs="Arial"/>
        </w:rPr>
        <w:t>reas de descanso</w:t>
      </w:r>
    </w:p>
    <w:p w14:paraId="5C340A18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3743D64D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3151E465" w14:textId="2AE71749" w:rsidR="003B0876" w:rsidRPr="00793798" w:rsidRDefault="0070603C" w:rsidP="0070603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Sabes si en Unicentro, cobran el parqueadero? </w:t>
      </w:r>
    </w:p>
    <w:p w14:paraId="6F8307F4" w14:textId="2004E206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Si cobran desde que entras</w:t>
      </w:r>
    </w:p>
    <w:p w14:paraId="30C32CB6" w14:textId="61535123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No cobran </w:t>
      </w:r>
    </w:p>
    <w:p w14:paraId="18EF2C12" w14:textId="499400AB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Si, después de 3 horas </w:t>
      </w:r>
    </w:p>
    <w:p w14:paraId="35CEB5A1" w14:textId="6CBBC2D3" w:rsidR="0070603C" w:rsidRPr="00793798" w:rsidRDefault="0070603C" w:rsidP="0070603C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Las primeras 3 horas son gratis</w:t>
      </w:r>
    </w:p>
    <w:p w14:paraId="2C1A1902" w14:textId="462F3FBF" w:rsidR="00217352" w:rsidRPr="00793798" w:rsidRDefault="0070603C" w:rsidP="003B0876">
      <w:pPr>
        <w:pStyle w:val="Prrafodelista"/>
        <w:numPr>
          <w:ilvl w:val="1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Otro, cual? </w:t>
      </w:r>
    </w:p>
    <w:p w14:paraId="6DF041D0" w14:textId="77777777" w:rsidR="00217352" w:rsidRPr="00793798" w:rsidRDefault="00217352" w:rsidP="003B0876">
      <w:pPr>
        <w:rPr>
          <w:rFonts w:asciiTheme="minorHAnsi" w:hAnsiTheme="minorHAnsi" w:cs="Arial"/>
        </w:rPr>
      </w:pPr>
    </w:p>
    <w:p w14:paraId="358911C2" w14:textId="77777777" w:rsidR="00217352" w:rsidRPr="00793798" w:rsidRDefault="00217352" w:rsidP="003B0876">
      <w:pPr>
        <w:rPr>
          <w:rFonts w:asciiTheme="minorHAnsi" w:hAnsiTheme="minorHAnsi" w:cs="Arial"/>
        </w:rPr>
      </w:pPr>
    </w:p>
    <w:p w14:paraId="517B4137" w14:textId="77777777" w:rsidR="003B0876" w:rsidRPr="00793798" w:rsidRDefault="003B0876" w:rsidP="003B0876">
      <w:pPr>
        <w:rPr>
          <w:rFonts w:asciiTheme="minorHAnsi" w:hAnsiTheme="minorHAnsi" w:cs="Arial"/>
        </w:rPr>
      </w:pPr>
    </w:p>
    <w:p w14:paraId="0D589311" w14:textId="1A0E9905" w:rsidR="003B0876" w:rsidRPr="00793798" w:rsidRDefault="003B0876" w:rsidP="003B0876">
      <w:pPr>
        <w:jc w:val="center"/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/>
          <w:color w:val="C00000"/>
        </w:rPr>
        <w:t>Evaluación de publicidad</w:t>
      </w:r>
    </w:p>
    <w:p w14:paraId="162F74B0" w14:textId="77777777" w:rsidR="00217352" w:rsidRPr="00793798" w:rsidRDefault="00217352" w:rsidP="003B0876">
      <w:pPr>
        <w:jc w:val="center"/>
        <w:rPr>
          <w:rFonts w:asciiTheme="minorHAnsi" w:eastAsia="Arial" w:hAnsiTheme="minorHAnsi" w:cs="Arial"/>
          <w:b/>
          <w:color w:val="C00000"/>
        </w:rPr>
      </w:pPr>
    </w:p>
    <w:p w14:paraId="255C4B7D" w14:textId="77777777" w:rsidR="00A6184C" w:rsidRPr="00665CFC" w:rsidRDefault="00A6184C" w:rsidP="00A6184C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  <w:highlight w:val="yellow"/>
        </w:rPr>
      </w:pPr>
      <w:r w:rsidRPr="00665CFC">
        <w:rPr>
          <w:rFonts w:asciiTheme="minorHAnsi" w:hAnsiTheme="minorHAnsi" w:cs="Arial"/>
          <w:color w:val="404040"/>
          <w:highlight w:val="yellow"/>
        </w:rPr>
        <w:t>De los siguientes medios de comunicación ¿cuál usa con mayor frecuencia? RU</w:t>
      </w:r>
    </w:p>
    <w:p w14:paraId="60C8C1F7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TV</w:t>
      </w:r>
    </w:p>
    <w:p w14:paraId="10C60C7B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Radio</w:t>
      </w:r>
    </w:p>
    <w:p w14:paraId="18D985CE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Redes sociales</w:t>
      </w:r>
    </w:p>
    <w:p w14:paraId="6BEEEF5F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Impresos</w:t>
      </w:r>
    </w:p>
    <w:p w14:paraId="486210EA" w14:textId="77777777" w:rsidR="00A6184C" w:rsidRPr="00793798" w:rsidRDefault="00A6184C" w:rsidP="00A6184C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Otro ¿cuál?</w:t>
      </w:r>
    </w:p>
    <w:p w14:paraId="752FAF28" w14:textId="77777777" w:rsidR="00A6184C" w:rsidRPr="00793798" w:rsidRDefault="00A6184C" w:rsidP="00A6184C">
      <w:pPr>
        <w:jc w:val="both"/>
        <w:rPr>
          <w:rFonts w:asciiTheme="minorHAnsi" w:hAnsiTheme="minorHAnsi" w:cs="Arial"/>
          <w:color w:val="404040"/>
        </w:rPr>
      </w:pPr>
    </w:p>
    <w:p w14:paraId="415F7CAE" w14:textId="77777777" w:rsidR="00A6184C" w:rsidRPr="00793798" w:rsidRDefault="00A6184C" w:rsidP="00A6184C">
      <w:pPr>
        <w:jc w:val="both"/>
        <w:rPr>
          <w:rFonts w:asciiTheme="minorHAnsi" w:hAnsiTheme="minorHAnsi" w:cs="Arial"/>
          <w:color w:val="404040"/>
        </w:rPr>
      </w:pPr>
    </w:p>
    <w:p w14:paraId="073EEF77" w14:textId="77777777" w:rsidR="00A6184C" w:rsidRPr="00DB00D1" w:rsidRDefault="00A6184C" w:rsidP="00A6184C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  <w:highlight w:val="yellow"/>
        </w:rPr>
      </w:pPr>
      <w:r w:rsidRPr="00DB00D1">
        <w:rPr>
          <w:rFonts w:asciiTheme="minorHAnsi" w:hAnsiTheme="minorHAnsi" w:cs="Arial"/>
          <w:color w:val="404040"/>
          <w:highlight w:val="yellow"/>
        </w:rPr>
        <w:t>¿Por qué le agrada más el medio seleccionado anteriormente?</w:t>
      </w:r>
    </w:p>
    <w:p w14:paraId="147549F4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Facilidad de acceso</w:t>
      </w:r>
    </w:p>
    <w:p w14:paraId="72A2BF13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Calidad de la información</w:t>
      </w:r>
    </w:p>
    <w:p w14:paraId="688926E6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Entretenimiento</w:t>
      </w:r>
    </w:p>
    <w:p w14:paraId="70A62E14" w14:textId="77777777" w:rsidR="00A6184C" w:rsidRPr="00793798" w:rsidRDefault="00A6184C" w:rsidP="00A6184C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Otro (especificar)</w:t>
      </w:r>
    </w:p>
    <w:p w14:paraId="32429E04" w14:textId="77777777" w:rsidR="00A6184C" w:rsidRPr="00793798" w:rsidRDefault="00A6184C" w:rsidP="00A6184C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74A4E80E" w14:textId="77777777" w:rsidR="00A6184C" w:rsidRPr="00793798" w:rsidRDefault="00A6184C" w:rsidP="0070603C">
      <w:pPr>
        <w:jc w:val="both"/>
        <w:rPr>
          <w:rFonts w:asciiTheme="minorHAnsi" w:hAnsiTheme="minorHAnsi" w:cs="Arial"/>
          <w:color w:val="404040"/>
        </w:rPr>
      </w:pPr>
    </w:p>
    <w:p w14:paraId="75674B42" w14:textId="77777777" w:rsidR="00A6184C" w:rsidRPr="00A727AE" w:rsidRDefault="00A6184C" w:rsidP="00A6184C">
      <w:pPr>
        <w:pStyle w:val="Prrafodelista"/>
        <w:numPr>
          <w:ilvl w:val="0"/>
          <w:numId w:val="6"/>
        </w:numPr>
        <w:jc w:val="both"/>
        <w:rPr>
          <w:rFonts w:asciiTheme="minorHAnsi" w:hAnsiTheme="minorHAnsi" w:cs="Arial"/>
          <w:color w:val="404040"/>
          <w:highlight w:val="yellow"/>
        </w:rPr>
      </w:pPr>
      <w:r w:rsidRPr="00A727AE">
        <w:rPr>
          <w:rFonts w:asciiTheme="minorHAnsi" w:hAnsiTheme="minorHAnsi" w:cs="Arial"/>
          <w:color w:val="404040"/>
          <w:highlight w:val="yellow"/>
        </w:rPr>
        <w:t>¿Con cuáles de las siguientes redes sociales cuenta? (Seleccione todas las que apliquen)</w:t>
      </w:r>
    </w:p>
    <w:p w14:paraId="16BF0BA7" w14:textId="77777777" w:rsidR="00A6184C" w:rsidRPr="00793798" w:rsidRDefault="00A6184C" w:rsidP="00A6184C">
      <w:pPr>
        <w:pStyle w:val="Prrafodelista"/>
        <w:ind w:left="643"/>
        <w:jc w:val="both"/>
        <w:rPr>
          <w:rFonts w:asciiTheme="minorHAnsi" w:hAnsiTheme="minorHAnsi" w:cs="Arial"/>
          <w:color w:val="404040"/>
        </w:rPr>
      </w:pPr>
    </w:p>
    <w:p w14:paraId="3A2ED611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Facebook</w:t>
      </w:r>
    </w:p>
    <w:p w14:paraId="31D72032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Instagram</w:t>
      </w:r>
    </w:p>
    <w:p w14:paraId="24FAE5B9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proofErr w:type="spellStart"/>
      <w:r w:rsidRPr="00793798">
        <w:rPr>
          <w:rFonts w:asciiTheme="minorHAnsi" w:hAnsiTheme="minorHAnsi" w:cs="Arial"/>
          <w:color w:val="404040"/>
        </w:rPr>
        <w:t>Whatsapp</w:t>
      </w:r>
      <w:proofErr w:type="spellEnd"/>
    </w:p>
    <w:p w14:paraId="484BAF97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Twitter</w:t>
      </w:r>
    </w:p>
    <w:p w14:paraId="1A9C1557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LinkedIn</w:t>
      </w:r>
    </w:p>
    <w:p w14:paraId="70EB6A24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TikTok</w:t>
      </w:r>
    </w:p>
    <w:p w14:paraId="1253E87B" w14:textId="77777777" w:rsidR="00A6184C" w:rsidRPr="00793798" w:rsidRDefault="00A6184C" w:rsidP="00A6184C">
      <w:pPr>
        <w:pStyle w:val="Prrafodelista"/>
        <w:numPr>
          <w:ilvl w:val="0"/>
          <w:numId w:val="9"/>
        </w:numPr>
        <w:jc w:val="both"/>
        <w:rPr>
          <w:ins w:id="0" w:author="Marco Antonio Echeverry" w:date="2024-04-22T14:59:00Z"/>
          <w:rFonts w:asciiTheme="minorHAnsi" w:hAnsiTheme="minorHAnsi" w:cs="Arial"/>
          <w:color w:val="404040"/>
        </w:rPr>
      </w:pPr>
      <w:r w:rsidRPr="00793798">
        <w:rPr>
          <w:rFonts w:asciiTheme="minorHAnsi" w:hAnsiTheme="minorHAnsi" w:cs="Arial"/>
          <w:color w:val="404040"/>
        </w:rPr>
        <w:t>Otra ¿Cuál?</w:t>
      </w:r>
    </w:p>
    <w:p w14:paraId="380A84D6" w14:textId="77777777" w:rsidR="00A6184C" w:rsidRPr="00793798" w:rsidRDefault="00A6184C" w:rsidP="00A6184C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0696CA88" w14:textId="77777777" w:rsidR="00A6184C" w:rsidRPr="00A727AE" w:rsidRDefault="00A6184C" w:rsidP="00A6184C">
      <w:pPr>
        <w:pStyle w:val="Textoindependiente"/>
        <w:numPr>
          <w:ilvl w:val="0"/>
          <w:numId w:val="6"/>
        </w:numPr>
        <w:rPr>
          <w:rFonts w:asciiTheme="minorHAnsi" w:hAnsiTheme="minorHAnsi" w:cs="Arial"/>
          <w:color w:val="000000" w:themeColor="text1"/>
          <w:szCs w:val="24"/>
          <w:highlight w:val="yellow"/>
        </w:rPr>
      </w:pPr>
      <w:r w:rsidRPr="00A727AE">
        <w:rPr>
          <w:rFonts w:asciiTheme="minorHAnsi" w:hAnsiTheme="minorHAnsi" w:cs="Arial"/>
          <w:color w:val="000000" w:themeColor="text1"/>
          <w:szCs w:val="24"/>
          <w:highlight w:val="yellow"/>
        </w:rPr>
        <w:t>¿Qué tipo de información le interesa más en las redes sociales que visita? (Seleccione todas las que apliquen)</w:t>
      </w:r>
    </w:p>
    <w:p w14:paraId="61E46D24" w14:textId="77777777" w:rsidR="00A6184C" w:rsidRPr="00793798" w:rsidRDefault="00A6184C" w:rsidP="00A6184C">
      <w:pPr>
        <w:pStyle w:val="Textoindependiente"/>
        <w:ind w:left="643"/>
        <w:rPr>
          <w:rFonts w:asciiTheme="minorHAnsi" w:hAnsiTheme="minorHAnsi" w:cs="Arial"/>
          <w:color w:val="000000" w:themeColor="text1"/>
          <w:szCs w:val="24"/>
        </w:rPr>
      </w:pPr>
    </w:p>
    <w:p w14:paraId="133BDE97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Noticias</w:t>
      </w:r>
    </w:p>
    <w:p w14:paraId="7AD6F888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Entretenimiento</w:t>
      </w:r>
    </w:p>
    <w:p w14:paraId="240963A8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lastRenderedPageBreak/>
        <w:t>Información general</w:t>
      </w:r>
    </w:p>
    <w:p w14:paraId="1740ED64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Compras</w:t>
      </w:r>
    </w:p>
    <w:p w14:paraId="30DFC223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Educación</w:t>
      </w:r>
    </w:p>
    <w:p w14:paraId="13278405" w14:textId="77777777" w:rsidR="00A6184C" w:rsidRPr="00793798" w:rsidRDefault="00A6184C" w:rsidP="00A6184C">
      <w:pPr>
        <w:pStyle w:val="Textoindependiente"/>
        <w:numPr>
          <w:ilvl w:val="0"/>
          <w:numId w:val="10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6E007C58" w14:textId="77777777" w:rsidR="00A6184C" w:rsidRPr="00793798" w:rsidRDefault="00A6184C" w:rsidP="00A6184C">
      <w:pPr>
        <w:pStyle w:val="Prrafodelista"/>
        <w:rPr>
          <w:rFonts w:asciiTheme="minorHAnsi" w:hAnsiTheme="minorHAnsi"/>
        </w:rPr>
      </w:pPr>
    </w:p>
    <w:p w14:paraId="23AF3594" w14:textId="77777777" w:rsidR="00A6184C" w:rsidRPr="00793798" w:rsidRDefault="00A6184C" w:rsidP="00A6184C">
      <w:pPr>
        <w:pStyle w:val="Prrafodelista"/>
        <w:numPr>
          <w:ilvl w:val="0"/>
          <w:numId w:val="6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¿A través de qué medio preferiría recibir información relacionada con centros comerciales o centros de entretenimiento?</w:t>
      </w:r>
    </w:p>
    <w:p w14:paraId="13A7411D" w14:textId="77777777" w:rsidR="00A6184C" w:rsidRPr="00793798" w:rsidRDefault="00A6184C" w:rsidP="00A6184C">
      <w:pPr>
        <w:pStyle w:val="Prrafodelista"/>
        <w:rPr>
          <w:rFonts w:asciiTheme="minorHAnsi" w:hAnsiTheme="minorHAnsi" w:cs="Arial"/>
        </w:rPr>
      </w:pPr>
    </w:p>
    <w:p w14:paraId="1279C0EB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Correo electrónico</w:t>
      </w:r>
    </w:p>
    <w:p w14:paraId="63EAA081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Redes sociales</w:t>
      </w:r>
    </w:p>
    <w:p w14:paraId="3B1C6A5A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Publicidad en línea</w:t>
      </w:r>
    </w:p>
    <w:p w14:paraId="4C28D157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Mensajes de texto</w:t>
      </w:r>
    </w:p>
    <w:p w14:paraId="54F3DDDB" w14:textId="77777777" w:rsidR="00A6184C" w:rsidRPr="00793798" w:rsidRDefault="00A6184C" w:rsidP="00A6184C">
      <w:pPr>
        <w:pStyle w:val="Prrafodelista"/>
        <w:numPr>
          <w:ilvl w:val="0"/>
          <w:numId w:val="11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Publicidad en medios tradicionales (televisión, radio, prensa), en cual medio? </w:t>
      </w:r>
    </w:p>
    <w:p w14:paraId="2A92FFF0" w14:textId="77777777" w:rsidR="00A6184C" w:rsidRPr="00793798" w:rsidRDefault="00A6184C" w:rsidP="00A6184C">
      <w:pPr>
        <w:pStyle w:val="Textoindependiente"/>
        <w:numPr>
          <w:ilvl w:val="0"/>
          <w:numId w:val="11"/>
        </w:numPr>
        <w:rPr>
          <w:rFonts w:asciiTheme="minorHAnsi" w:hAnsiTheme="minorHAnsi" w:cs="Arial"/>
          <w:color w:val="000000" w:themeColor="text1"/>
          <w:szCs w:val="24"/>
        </w:rPr>
      </w:pPr>
      <w:r w:rsidRPr="00793798">
        <w:rPr>
          <w:rFonts w:asciiTheme="minorHAnsi" w:hAnsiTheme="minorHAnsi" w:cs="Arial"/>
          <w:color w:val="000000" w:themeColor="text1"/>
          <w:szCs w:val="24"/>
        </w:rPr>
        <w:t>Otro ¿Cuál?</w:t>
      </w:r>
    </w:p>
    <w:p w14:paraId="46C71B01" w14:textId="77777777" w:rsidR="00217352" w:rsidRPr="00793798" w:rsidRDefault="00217352" w:rsidP="0070603C">
      <w:pPr>
        <w:rPr>
          <w:rFonts w:asciiTheme="minorHAnsi" w:eastAsia="Arial" w:hAnsiTheme="minorHAnsi" w:cs="Arial"/>
          <w:b/>
          <w:color w:val="C00000"/>
        </w:rPr>
      </w:pPr>
    </w:p>
    <w:p w14:paraId="1464004E" w14:textId="77777777" w:rsidR="00217352" w:rsidRPr="00793798" w:rsidRDefault="00217352" w:rsidP="003B0876">
      <w:pPr>
        <w:jc w:val="center"/>
        <w:rPr>
          <w:rFonts w:asciiTheme="minorHAnsi" w:eastAsia="Arial" w:hAnsiTheme="minorHAnsi" w:cs="Arial"/>
          <w:b/>
          <w:color w:val="C00000"/>
        </w:rPr>
      </w:pPr>
    </w:p>
    <w:p w14:paraId="6A09DF8A" w14:textId="22D3E3EB" w:rsidR="00217352" w:rsidRPr="00D42422" w:rsidRDefault="00217352" w:rsidP="00217352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  <w:highlight w:val="yellow"/>
        </w:rPr>
      </w:pPr>
      <w:r w:rsidRPr="00D42422">
        <w:rPr>
          <w:rFonts w:asciiTheme="minorHAnsi" w:eastAsia="Arial" w:hAnsiTheme="minorHAnsi" w:cs="Arial"/>
          <w:bCs/>
          <w:highlight w:val="yellow"/>
        </w:rPr>
        <w:t>¿Recuerda haber visto alguna publicidad de Unicentro recientemente? RU</w:t>
      </w:r>
    </w:p>
    <w:p w14:paraId="7BB7765D" w14:textId="392CA324" w:rsidR="00217352" w:rsidRPr="00793798" w:rsidRDefault="00217352" w:rsidP="00217352">
      <w:pPr>
        <w:pStyle w:val="Prrafodelista"/>
        <w:numPr>
          <w:ilvl w:val="0"/>
          <w:numId w:val="5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Si</w:t>
      </w:r>
    </w:p>
    <w:p w14:paraId="41D85EC0" w14:textId="0DE5F0B8" w:rsidR="00217352" w:rsidRPr="00793798" w:rsidRDefault="00217352" w:rsidP="00217352">
      <w:pPr>
        <w:pStyle w:val="Prrafodelista"/>
        <w:numPr>
          <w:ilvl w:val="0"/>
          <w:numId w:val="5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No</w:t>
      </w:r>
    </w:p>
    <w:p w14:paraId="4D6D9A05" w14:textId="77777777" w:rsidR="00217352" w:rsidRPr="00793798" w:rsidRDefault="00217352" w:rsidP="00217352">
      <w:pPr>
        <w:pStyle w:val="Prrafodelista"/>
        <w:ind w:left="643"/>
        <w:rPr>
          <w:rFonts w:asciiTheme="minorHAnsi" w:eastAsia="Arial" w:hAnsiTheme="minorHAnsi" w:cs="Arial"/>
          <w:bCs/>
        </w:rPr>
      </w:pPr>
    </w:p>
    <w:p w14:paraId="326E5C6F" w14:textId="6F222612" w:rsidR="00217352" w:rsidRPr="00D42422" w:rsidRDefault="00217352" w:rsidP="00272059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  <w:highlight w:val="yellow"/>
        </w:rPr>
      </w:pPr>
      <w:r w:rsidRPr="00D42422">
        <w:rPr>
          <w:rFonts w:asciiTheme="minorHAnsi" w:eastAsia="Arial" w:hAnsiTheme="minorHAnsi" w:cs="Arial"/>
          <w:bCs/>
          <w:highlight w:val="yellow"/>
        </w:rPr>
        <w:t>(Condiciona afirmativa de p64) ¿En qué medio vio la publicidad de Unicentro? RM</w:t>
      </w:r>
    </w:p>
    <w:p w14:paraId="4EDCCC84" w14:textId="77777777" w:rsidR="00217352" w:rsidRPr="00793798" w:rsidRDefault="00217352" w:rsidP="00217352">
      <w:pPr>
        <w:pStyle w:val="Prrafodelista"/>
        <w:ind w:left="643"/>
        <w:rPr>
          <w:rFonts w:asciiTheme="minorHAnsi" w:eastAsia="Arial" w:hAnsiTheme="minorHAnsi" w:cs="Arial"/>
          <w:bCs/>
        </w:rPr>
      </w:pPr>
    </w:p>
    <w:p w14:paraId="079EB4A8" w14:textId="21641B67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Televisión</w:t>
      </w:r>
    </w:p>
    <w:p w14:paraId="6E853631" w14:textId="187C01B5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Radio</w:t>
      </w:r>
    </w:p>
    <w:p w14:paraId="077CF99A" w14:textId="685A3493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Redes sociales</w:t>
      </w:r>
    </w:p>
    <w:p w14:paraId="60804FE7" w14:textId="679FD19A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En línea (sitios web, banners)</w:t>
      </w:r>
    </w:p>
    <w:p w14:paraId="35862B48" w14:textId="38A22408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Impresos (periódicos, revistas)</w:t>
      </w:r>
    </w:p>
    <w:p w14:paraId="7737453D" w14:textId="19897084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Publicidad exterior (vallas, carteles)</w:t>
      </w:r>
    </w:p>
    <w:p w14:paraId="6167CF1B" w14:textId="48AE376B" w:rsidR="00217352" w:rsidRPr="00793798" w:rsidRDefault="00217352" w:rsidP="00217352">
      <w:pPr>
        <w:pStyle w:val="Prrafodelista"/>
        <w:numPr>
          <w:ilvl w:val="0"/>
          <w:numId w:val="57"/>
        </w:numPr>
        <w:rPr>
          <w:rFonts w:asciiTheme="minorHAnsi" w:eastAsia="Arial" w:hAnsiTheme="minorHAnsi" w:cs="Arial"/>
          <w:b/>
          <w:color w:val="C00000"/>
        </w:rPr>
      </w:pPr>
      <w:r w:rsidRPr="00793798">
        <w:rPr>
          <w:rFonts w:asciiTheme="minorHAnsi" w:eastAsia="Arial" w:hAnsiTheme="minorHAnsi" w:cs="Arial"/>
          <w:bCs/>
        </w:rPr>
        <w:t>Otro ¿Cuál?</w:t>
      </w:r>
    </w:p>
    <w:p w14:paraId="014AED9A" w14:textId="77777777" w:rsidR="00217352" w:rsidRPr="00793798" w:rsidRDefault="00217352" w:rsidP="003B0876">
      <w:pPr>
        <w:jc w:val="center"/>
        <w:rPr>
          <w:rFonts w:asciiTheme="minorHAnsi" w:hAnsiTheme="minorHAnsi" w:cs="Arial"/>
        </w:rPr>
      </w:pPr>
    </w:p>
    <w:p w14:paraId="771BAF12" w14:textId="77777777" w:rsidR="00217352" w:rsidRPr="00793798" w:rsidRDefault="00217352" w:rsidP="003B0876">
      <w:pPr>
        <w:jc w:val="center"/>
        <w:rPr>
          <w:rFonts w:asciiTheme="minorHAnsi" w:hAnsiTheme="minorHAnsi" w:cs="Arial"/>
        </w:rPr>
      </w:pPr>
    </w:p>
    <w:p w14:paraId="472D5EBE" w14:textId="77777777" w:rsidR="00217352" w:rsidRPr="00793798" w:rsidRDefault="00217352" w:rsidP="003B0876">
      <w:pPr>
        <w:jc w:val="center"/>
        <w:rPr>
          <w:rFonts w:asciiTheme="minorHAnsi" w:hAnsiTheme="minorHAnsi" w:cs="Arial"/>
        </w:rPr>
      </w:pPr>
    </w:p>
    <w:p w14:paraId="5C95C9DD" w14:textId="17002A4D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hAnsiTheme="minorHAnsi" w:cs="Arial"/>
          <w:highlight w:val="yellow"/>
        </w:rPr>
      </w:pPr>
      <w:r w:rsidRPr="00D42422">
        <w:rPr>
          <w:rFonts w:asciiTheme="minorHAnsi" w:hAnsiTheme="minorHAnsi" w:cs="Arial"/>
          <w:highlight w:val="yellow"/>
        </w:rPr>
        <w:t xml:space="preserve">¿Qué mensaje </w:t>
      </w:r>
      <w:r w:rsidR="0070603C" w:rsidRPr="00D42422">
        <w:rPr>
          <w:rFonts w:asciiTheme="minorHAnsi" w:hAnsiTheme="minorHAnsi" w:cs="Arial"/>
          <w:highlight w:val="yellow"/>
        </w:rPr>
        <w:t>transmitía la</w:t>
      </w:r>
      <w:r w:rsidRPr="00D42422">
        <w:rPr>
          <w:rFonts w:asciiTheme="minorHAnsi" w:hAnsiTheme="minorHAnsi" w:cs="Arial"/>
          <w:highlight w:val="yellow"/>
        </w:rPr>
        <w:t xml:space="preserve"> última publicidad </w:t>
      </w:r>
      <w:r w:rsidR="0070603C" w:rsidRPr="00D42422">
        <w:rPr>
          <w:rFonts w:asciiTheme="minorHAnsi" w:hAnsiTheme="minorHAnsi" w:cs="Arial"/>
          <w:highlight w:val="yellow"/>
        </w:rPr>
        <w:t xml:space="preserve">que vio o </w:t>
      </w:r>
      <w:r w:rsidRPr="00D42422">
        <w:rPr>
          <w:rFonts w:asciiTheme="minorHAnsi" w:hAnsiTheme="minorHAnsi" w:cs="Arial"/>
          <w:highlight w:val="yellow"/>
        </w:rPr>
        <w:t>escuchó</w:t>
      </w:r>
      <w:r w:rsidR="0070603C" w:rsidRPr="00D42422">
        <w:rPr>
          <w:rFonts w:asciiTheme="minorHAnsi" w:hAnsiTheme="minorHAnsi" w:cs="Arial"/>
          <w:highlight w:val="yellow"/>
        </w:rPr>
        <w:t xml:space="preserve"> de Unicentro</w:t>
      </w:r>
      <w:r w:rsidRPr="00D42422">
        <w:rPr>
          <w:rFonts w:asciiTheme="minorHAnsi" w:hAnsiTheme="minorHAnsi" w:cs="Arial"/>
          <w:highlight w:val="yellow"/>
        </w:rPr>
        <w:t>?</w:t>
      </w:r>
      <w:r w:rsidR="000372E8" w:rsidRPr="00793798">
        <w:rPr>
          <w:rFonts w:asciiTheme="minorHAnsi" w:hAnsiTheme="minorHAnsi" w:cs="Arial"/>
        </w:rPr>
        <w:t xml:space="preserve"> RM</w:t>
      </w:r>
      <w:r w:rsidR="0070603C" w:rsidRPr="00793798">
        <w:rPr>
          <w:rFonts w:asciiTheme="minorHAnsi" w:hAnsiTheme="minorHAnsi" w:cs="Arial"/>
        </w:rPr>
        <w:t xml:space="preserve"> </w:t>
      </w:r>
      <w:r w:rsidR="0070603C" w:rsidRPr="00793798">
        <w:rPr>
          <w:rFonts w:asciiTheme="minorHAnsi" w:hAnsiTheme="minorHAnsi" w:cs="Arial"/>
          <w:highlight w:val="yellow"/>
        </w:rPr>
        <w:t>Validar con el cliente campañas recientes e incluir</w:t>
      </w:r>
    </w:p>
    <w:p w14:paraId="796E0F8E" w14:textId="77777777" w:rsidR="00CD7687" w:rsidRPr="00793798" w:rsidRDefault="00CD7687" w:rsidP="00CD7687">
      <w:pPr>
        <w:pStyle w:val="Prrafodelista"/>
        <w:ind w:left="643"/>
        <w:rPr>
          <w:rFonts w:asciiTheme="minorHAnsi" w:hAnsiTheme="minorHAnsi" w:cs="Arial"/>
        </w:rPr>
      </w:pPr>
    </w:p>
    <w:p w14:paraId="0E57A67C" w14:textId="667B1804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Ofertas y descuentos especiales</w:t>
      </w:r>
    </w:p>
    <w:p w14:paraId="539AAC1A" w14:textId="7B08DC45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Nuevas tiendas o aperturas</w:t>
      </w:r>
    </w:p>
    <w:p w14:paraId="40C51239" w14:textId="67FF618E" w:rsidR="0070603C" w:rsidRPr="00793798" w:rsidRDefault="0070603C" w:rsidP="0070603C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Información de e</w:t>
      </w:r>
      <w:r w:rsidR="00CD7687" w:rsidRPr="00793798">
        <w:rPr>
          <w:rFonts w:asciiTheme="minorHAnsi" w:hAnsiTheme="minorHAnsi" w:cs="Arial"/>
        </w:rPr>
        <w:t>vento</w:t>
      </w:r>
      <w:r w:rsidRPr="00793798">
        <w:rPr>
          <w:rFonts w:asciiTheme="minorHAnsi" w:hAnsiTheme="minorHAnsi" w:cs="Arial"/>
        </w:rPr>
        <w:t>s</w:t>
      </w:r>
      <w:r w:rsidR="00CD7687" w:rsidRPr="00793798">
        <w:rPr>
          <w:rFonts w:asciiTheme="minorHAnsi" w:hAnsiTheme="minorHAnsi" w:cs="Arial"/>
        </w:rPr>
        <w:t xml:space="preserve"> </w:t>
      </w:r>
    </w:p>
    <w:p w14:paraId="6FC93F1A" w14:textId="37AD4CE7" w:rsidR="00CD7687" w:rsidRPr="00793798" w:rsidRDefault="0070603C" w:rsidP="0070603C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 xml:space="preserve">Invitación a alguna </w:t>
      </w:r>
      <w:r w:rsidR="00CD7687" w:rsidRPr="00793798">
        <w:rPr>
          <w:rFonts w:asciiTheme="minorHAnsi" w:hAnsiTheme="minorHAnsi" w:cs="Arial"/>
        </w:rPr>
        <w:t xml:space="preserve">actividad </w:t>
      </w:r>
      <w:r w:rsidRPr="00793798">
        <w:rPr>
          <w:rFonts w:asciiTheme="minorHAnsi" w:hAnsiTheme="minorHAnsi" w:cs="Arial"/>
        </w:rPr>
        <w:t xml:space="preserve">promocional por fecha especial (padre, madre, navidad </w:t>
      </w:r>
      <w:proofErr w:type="spellStart"/>
      <w:r w:rsidRPr="00793798">
        <w:rPr>
          <w:rFonts w:asciiTheme="minorHAnsi" w:hAnsiTheme="minorHAnsi" w:cs="Arial"/>
        </w:rPr>
        <w:t>etc</w:t>
      </w:r>
      <w:proofErr w:type="spellEnd"/>
      <w:r w:rsidRPr="00793798">
        <w:rPr>
          <w:rFonts w:asciiTheme="minorHAnsi" w:hAnsiTheme="minorHAnsi" w:cs="Arial"/>
        </w:rPr>
        <w:t xml:space="preserve">) </w:t>
      </w:r>
    </w:p>
    <w:p w14:paraId="1686CA99" w14:textId="3AFF071C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Comodidades y servicios del centro comercial</w:t>
      </w:r>
    </w:p>
    <w:p w14:paraId="2CCE463D" w14:textId="6E063295" w:rsidR="00CD7687" w:rsidRPr="00793798" w:rsidRDefault="0070603C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t>Publicidad relacionada a un a</w:t>
      </w:r>
      <w:r w:rsidR="00CD7687" w:rsidRPr="00793798">
        <w:rPr>
          <w:rFonts w:asciiTheme="minorHAnsi" w:hAnsiTheme="minorHAnsi" w:cs="Arial"/>
        </w:rPr>
        <w:t>mbiente familiar y acogedor</w:t>
      </w:r>
    </w:p>
    <w:p w14:paraId="75E13AA5" w14:textId="1BB79D60" w:rsidR="0070603C" w:rsidRPr="00793798" w:rsidRDefault="0070603C" w:rsidP="00CD7687">
      <w:pPr>
        <w:pStyle w:val="Prrafodelista"/>
        <w:numPr>
          <w:ilvl w:val="0"/>
          <w:numId w:val="60"/>
        </w:numPr>
        <w:rPr>
          <w:rFonts w:asciiTheme="minorHAnsi" w:hAnsiTheme="minorHAnsi" w:cs="Arial"/>
        </w:rPr>
      </w:pPr>
      <w:r w:rsidRPr="00793798">
        <w:rPr>
          <w:rFonts w:asciiTheme="minorHAnsi" w:hAnsiTheme="minorHAnsi" w:cs="Arial"/>
        </w:rPr>
        <w:lastRenderedPageBreak/>
        <w:t xml:space="preserve">Invitación a visitar el centro comercial </w:t>
      </w:r>
    </w:p>
    <w:p w14:paraId="578C74D9" w14:textId="06F1FCC8" w:rsidR="00CD7687" w:rsidRPr="00793798" w:rsidRDefault="00CD7687" w:rsidP="00CD7687">
      <w:pPr>
        <w:pStyle w:val="Prrafodelista"/>
        <w:numPr>
          <w:ilvl w:val="0"/>
          <w:numId w:val="60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Otro ¿Cuál?</w:t>
      </w:r>
    </w:p>
    <w:p w14:paraId="22922037" w14:textId="77777777" w:rsidR="00CD7687" w:rsidRPr="00793798" w:rsidRDefault="00CD7687" w:rsidP="00CD7687">
      <w:pPr>
        <w:rPr>
          <w:rFonts w:asciiTheme="minorHAnsi" w:eastAsia="Arial" w:hAnsiTheme="minorHAnsi" w:cs="Arial"/>
          <w:bCs/>
        </w:rPr>
      </w:pPr>
    </w:p>
    <w:p w14:paraId="1C8060EE" w14:textId="7D6988F7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¿Algún tipo de publicidad de Unicentro le ha hecho considerar visitar el centro comercial más a menudo o realizar alguna compra específica allí? RU</w:t>
      </w:r>
    </w:p>
    <w:p w14:paraId="76686819" w14:textId="6076B463" w:rsidR="00CD7687" w:rsidRPr="00793798" w:rsidRDefault="00CD7687" w:rsidP="00CD7687">
      <w:pPr>
        <w:pStyle w:val="Prrafodelista"/>
        <w:numPr>
          <w:ilvl w:val="0"/>
          <w:numId w:val="61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Si</w:t>
      </w:r>
      <w:r w:rsidR="0070603C" w:rsidRPr="00793798">
        <w:rPr>
          <w:rFonts w:asciiTheme="minorHAnsi" w:eastAsia="Arial" w:hAnsiTheme="minorHAnsi" w:cs="Arial"/>
          <w:bCs/>
        </w:rPr>
        <w:t xml:space="preserve">, </w:t>
      </w:r>
      <w:proofErr w:type="spellStart"/>
      <w:r w:rsidR="0070603C" w:rsidRPr="00793798">
        <w:rPr>
          <w:rFonts w:asciiTheme="minorHAnsi" w:eastAsia="Arial" w:hAnsiTheme="minorHAnsi" w:cs="Arial"/>
          <w:bCs/>
        </w:rPr>
        <w:t>cual</w:t>
      </w:r>
      <w:proofErr w:type="spellEnd"/>
      <w:r w:rsidR="0070603C" w:rsidRPr="00793798">
        <w:rPr>
          <w:rFonts w:asciiTheme="minorHAnsi" w:eastAsia="Arial" w:hAnsiTheme="minorHAnsi" w:cs="Arial"/>
          <w:bCs/>
        </w:rPr>
        <w:t>?</w:t>
      </w:r>
    </w:p>
    <w:p w14:paraId="30ADFD73" w14:textId="42BE1203" w:rsidR="00CD7687" w:rsidRPr="00793798" w:rsidRDefault="00CD7687" w:rsidP="00CD7687">
      <w:pPr>
        <w:pStyle w:val="Prrafodelista"/>
        <w:numPr>
          <w:ilvl w:val="0"/>
          <w:numId w:val="61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No</w:t>
      </w:r>
    </w:p>
    <w:p w14:paraId="70D75662" w14:textId="77777777" w:rsidR="00CD7687" w:rsidRPr="00793798" w:rsidRDefault="00CD7687" w:rsidP="00CD7687">
      <w:pPr>
        <w:rPr>
          <w:rFonts w:asciiTheme="minorHAnsi" w:eastAsia="Arial" w:hAnsiTheme="minorHAnsi" w:cs="Arial"/>
          <w:bCs/>
        </w:rPr>
      </w:pPr>
    </w:p>
    <w:p w14:paraId="42A0662F" w14:textId="25EBAAE7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¿Cree que la publicidad que ha visto del centro comercial refleja bien lo que ofrece? TU</w:t>
      </w:r>
    </w:p>
    <w:p w14:paraId="1E7D0233" w14:textId="77777777" w:rsidR="00CD7687" w:rsidRPr="00793798" w:rsidRDefault="00CD7687" w:rsidP="00CD7687">
      <w:pPr>
        <w:pStyle w:val="Prrafodelista"/>
        <w:ind w:left="643"/>
        <w:rPr>
          <w:rFonts w:asciiTheme="minorHAnsi" w:eastAsia="Arial" w:hAnsiTheme="minorHAnsi" w:cs="Arial"/>
          <w:bCs/>
        </w:rPr>
      </w:pPr>
    </w:p>
    <w:p w14:paraId="3CCA324C" w14:textId="5C12B389" w:rsidR="00CD7687" w:rsidRPr="00793798" w:rsidRDefault="00CD7687" w:rsidP="00CD7687">
      <w:pPr>
        <w:pStyle w:val="Prrafodelista"/>
        <w:numPr>
          <w:ilvl w:val="0"/>
          <w:numId w:val="62"/>
        </w:numPr>
        <w:ind w:left="1428"/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Sí</w:t>
      </w:r>
    </w:p>
    <w:p w14:paraId="121FA64F" w14:textId="6E8C3B67" w:rsidR="00CD7687" w:rsidRPr="00793798" w:rsidRDefault="00CD7687" w:rsidP="00CD7687">
      <w:pPr>
        <w:pStyle w:val="Prrafodelista"/>
        <w:numPr>
          <w:ilvl w:val="0"/>
          <w:numId w:val="62"/>
        </w:numPr>
        <w:ind w:left="1428"/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No</w:t>
      </w:r>
    </w:p>
    <w:p w14:paraId="4615AF56" w14:textId="77777777" w:rsidR="00CD7687" w:rsidRPr="00793798" w:rsidRDefault="00CD7687" w:rsidP="00CD7687">
      <w:pPr>
        <w:rPr>
          <w:rFonts w:asciiTheme="minorHAnsi" w:hAnsiTheme="minorHAnsi" w:cs="Arial"/>
          <w:bCs/>
        </w:rPr>
      </w:pPr>
    </w:p>
    <w:p w14:paraId="38CF4ECB" w14:textId="15E64795" w:rsidR="00CD7687" w:rsidRPr="00793798" w:rsidRDefault="00CD7687" w:rsidP="00CD7687">
      <w:pPr>
        <w:pStyle w:val="Prrafodelista"/>
        <w:numPr>
          <w:ilvl w:val="0"/>
          <w:numId w:val="6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¿</w:t>
      </w:r>
      <w:r w:rsidR="0070603C" w:rsidRPr="00793798">
        <w:rPr>
          <w:rFonts w:asciiTheme="minorHAnsi" w:hAnsiTheme="minorHAnsi" w:cs="Arial"/>
          <w:bCs/>
        </w:rPr>
        <w:t>Por cuales medios le gustaría recibir información y/o publicidad</w:t>
      </w:r>
      <w:r w:rsidRPr="00793798">
        <w:rPr>
          <w:rFonts w:asciiTheme="minorHAnsi" w:hAnsiTheme="minorHAnsi" w:cs="Arial"/>
          <w:bCs/>
        </w:rPr>
        <w:t xml:space="preserve"> de Unicentro? RM</w:t>
      </w:r>
    </w:p>
    <w:p w14:paraId="040E820A" w14:textId="77777777" w:rsidR="00CD7687" w:rsidRPr="00793798" w:rsidRDefault="00CD7687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3B9F6744" w14:textId="09913424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Instagram</w:t>
      </w:r>
    </w:p>
    <w:p w14:paraId="6D4966EE" w14:textId="2289EC12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Facebook</w:t>
      </w:r>
    </w:p>
    <w:p w14:paraId="33FEA063" w14:textId="203241B6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TikTok</w:t>
      </w:r>
    </w:p>
    <w:p w14:paraId="694A28E0" w14:textId="4F79CB27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proofErr w:type="spellStart"/>
      <w:r w:rsidRPr="00793798">
        <w:rPr>
          <w:rFonts w:asciiTheme="minorHAnsi" w:hAnsiTheme="minorHAnsi" w:cs="Arial"/>
          <w:bCs/>
        </w:rPr>
        <w:t>Whatsapp</w:t>
      </w:r>
      <w:proofErr w:type="spellEnd"/>
    </w:p>
    <w:p w14:paraId="6E05AF5A" w14:textId="77777777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proofErr w:type="spellStart"/>
      <w:r w:rsidRPr="00793798">
        <w:rPr>
          <w:rFonts w:asciiTheme="minorHAnsi" w:hAnsiTheme="minorHAnsi" w:cs="Arial"/>
          <w:bCs/>
        </w:rPr>
        <w:t>Television</w:t>
      </w:r>
      <w:proofErr w:type="spellEnd"/>
      <w:r w:rsidRPr="00793798">
        <w:rPr>
          <w:rFonts w:asciiTheme="minorHAnsi" w:hAnsiTheme="minorHAnsi" w:cs="Arial"/>
          <w:bCs/>
        </w:rPr>
        <w:t xml:space="preserve"> </w:t>
      </w:r>
    </w:p>
    <w:p w14:paraId="5DF2CD0F" w14:textId="77777777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Radio</w:t>
      </w:r>
    </w:p>
    <w:p w14:paraId="4A5BCD68" w14:textId="21ED0B1D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 xml:space="preserve">Prensa </w:t>
      </w:r>
    </w:p>
    <w:p w14:paraId="3EE3E7A6" w14:textId="4BA32DC4" w:rsidR="00CD7687" w:rsidRPr="00793798" w:rsidRDefault="00CD7687" w:rsidP="00CD7687">
      <w:pPr>
        <w:pStyle w:val="Prrafodelista"/>
        <w:numPr>
          <w:ilvl w:val="0"/>
          <w:numId w:val="65"/>
        </w:numPr>
        <w:rPr>
          <w:rFonts w:asciiTheme="minorHAnsi" w:hAnsiTheme="minorHAnsi" w:cs="Arial"/>
          <w:bCs/>
        </w:rPr>
      </w:pPr>
      <w:r w:rsidRPr="00793798">
        <w:rPr>
          <w:rFonts w:asciiTheme="minorHAnsi" w:hAnsiTheme="minorHAnsi" w:cs="Arial"/>
          <w:bCs/>
        </w:rPr>
        <w:t>Publicidad exterior (vallas, carteles)</w:t>
      </w:r>
    </w:p>
    <w:p w14:paraId="614EF4AD" w14:textId="4969C841" w:rsidR="00CD7687" w:rsidRPr="00793798" w:rsidRDefault="00CD7687" w:rsidP="00E254DD">
      <w:pPr>
        <w:pStyle w:val="Prrafodelista"/>
        <w:numPr>
          <w:ilvl w:val="0"/>
          <w:numId w:val="65"/>
        </w:numPr>
        <w:rPr>
          <w:rFonts w:asciiTheme="minorHAnsi" w:eastAsia="Arial" w:hAnsiTheme="minorHAnsi" w:cs="Arial"/>
          <w:bCs/>
        </w:rPr>
      </w:pPr>
      <w:r w:rsidRPr="00793798">
        <w:rPr>
          <w:rFonts w:asciiTheme="minorHAnsi" w:eastAsia="Arial" w:hAnsiTheme="minorHAnsi" w:cs="Arial"/>
          <w:bCs/>
        </w:rPr>
        <w:t>Otro ¿Cuál?</w:t>
      </w:r>
    </w:p>
    <w:p w14:paraId="2923DC26" w14:textId="77777777" w:rsidR="000372E8" w:rsidRPr="00793798" w:rsidRDefault="000372E8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17915ABC" w14:textId="77777777" w:rsidR="000372E8" w:rsidRPr="00793798" w:rsidRDefault="000372E8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024A381D" w14:textId="77777777" w:rsidR="000372E8" w:rsidRPr="00793798" w:rsidRDefault="000372E8" w:rsidP="00CD7687">
      <w:pPr>
        <w:pStyle w:val="Prrafodelista"/>
        <w:ind w:left="643"/>
        <w:rPr>
          <w:rFonts w:asciiTheme="minorHAnsi" w:hAnsiTheme="minorHAnsi" w:cs="Arial"/>
          <w:bCs/>
        </w:rPr>
      </w:pPr>
    </w:p>
    <w:p w14:paraId="557F9177" w14:textId="13D7AC5D" w:rsidR="000372E8" w:rsidRPr="00793798" w:rsidRDefault="000372E8" w:rsidP="000372E8">
      <w:pPr>
        <w:pStyle w:val="Prrafodelista"/>
        <w:ind w:left="643"/>
        <w:jc w:val="center"/>
        <w:rPr>
          <w:rFonts w:asciiTheme="minorHAnsi" w:hAnsiTheme="minorHAnsi" w:cs="Arial"/>
          <w:b/>
          <w:color w:val="FF0000"/>
        </w:rPr>
      </w:pPr>
      <w:r w:rsidRPr="00793798">
        <w:rPr>
          <w:rFonts w:asciiTheme="minorHAnsi" w:hAnsiTheme="minorHAnsi" w:cs="Arial"/>
          <w:b/>
          <w:color w:val="FF0000"/>
        </w:rPr>
        <w:t>FIN DE LA ENCUESTA</w:t>
      </w:r>
    </w:p>
    <w:sectPr w:rsidR="000372E8" w:rsidRPr="00793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﷽﷽﷽﷽﷽﷽﷽﷽怀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31C"/>
    <w:multiLevelType w:val="hybridMultilevel"/>
    <w:tmpl w:val="0080A1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30AD"/>
    <w:multiLevelType w:val="hybridMultilevel"/>
    <w:tmpl w:val="5138672E"/>
    <w:lvl w:ilvl="0" w:tplc="FFFFFFFF">
      <w:start w:val="1"/>
      <w:numFmt w:val="lowerLetter"/>
      <w:lvlText w:val="%1."/>
      <w:lvlJc w:val="left"/>
      <w:pPr>
        <w:ind w:left="106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18735AD"/>
    <w:multiLevelType w:val="hybridMultilevel"/>
    <w:tmpl w:val="F222A652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022C0FFC"/>
    <w:multiLevelType w:val="hybridMultilevel"/>
    <w:tmpl w:val="EA96120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2745313"/>
    <w:multiLevelType w:val="hybridMultilevel"/>
    <w:tmpl w:val="87E6FAE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03D772C6"/>
    <w:multiLevelType w:val="hybridMultilevel"/>
    <w:tmpl w:val="EA96120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D116F0B"/>
    <w:multiLevelType w:val="hybridMultilevel"/>
    <w:tmpl w:val="9850D5A6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DA806B7"/>
    <w:multiLevelType w:val="hybridMultilevel"/>
    <w:tmpl w:val="A9A480C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0DCB4D8A"/>
    <w:multiLevelType w:val="hybridMultilevel"/>
    <w:tmpl w:val="C77EE376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 w15:restartNumberingAfterBreak="0">
    <w:nsid w:val="0E8839FF"/>
    <w:multiLevelType w:val="hybridMultilevel"/>
    <w:tmpl w:val="4A340B68"/>
    <w:lvl w:ilvl="0" w:tplc="25626ACC">
      <w:start w:val="1"/>
      <w:numFmt w:val="decimal"/>
      <w:lvlText w:val="%1."/>
      <w:lvlJc w:val="left"/>
      <w:pPr>
        <w:ind w:left="643" w:hanging="360"/>
      </w:pPr>
      <w:rPr>
        <w:rFonts w:ascii="Arial" w:eastAsia="Times New Roman" w:hAnsi="Arial" w:cs="Arial"/>
      </w:rPr>
    </w:lvl>
    <w:lvl w:ilvl="1" w:tplc="A9245DE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D5D80"/>
    <w:multiLevelType w:val="hybridMultilevel"/>
    <w:tmpl w:val="67AE076E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0F45017E"/>
    <w:multiLevelType w:val="hybridMultilevel"/>
    <w:tmpl w:val="E6E6BE72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" w15:restartNumberingAfterBreak="0">
    <w:nsid w:val="11BA524D"/>
    <w:multiLevelType w:val="hybridMultilevel"/>
    <w:tmpl w:val="176837F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251E"/>
    <w:multiLevelType w:val="hybridMultilevel"/>
    <w:tmpl w:val="23828556"/>
    <w:lvl w:ilvl="0" w:tplc="FFFFFFFF">
      <w:start w:val="1"/>
      <w:numFmt w:val="lowerLetter"/>
      <w:lvlText w:val="%1."/>
      <w:lvlJc w:val="left"/>
      <w:pPr>
        <w:ind w:left="1145" w:hanging="360"/>
      </w:pPr>
    </w:lvl>
    <w:lvl w:ilvl="1" w:tplc="FFFFFFFF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14787DE1"/>
    <w:multiLevelType w:val="hybridMultilevel"/>
    <w:tmpl w:val="3790D74A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1CDF487E"/>
    <w:multiLevelType w:val="hybridMultilevel"/>
    <w:tmpl w:val="8348E676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6" w15:restartNumberingAfterBreak="0">
    <w:nsid w:val="1D591CE7"/>
    <w:multiLevelType w:val="hybridMultilevel"/>
    <w:tmpl w:val="E28009D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1DA56FAF"/>
    <w:multiLevelType w:val="hybridMultilevel"/>
    <w:tmpl w:val="860C1006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F820004"/>
    <w:multiLevelType w:val="hybridMultilevel"/>
    <w:tmpl w:val="65C25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964FDD"/>
    <w:multiLevelType w:val="hybridMultilevel"/>
    <w:tmpl w:val="51221D0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0" w15:restartNumberingAfterBreak="0">
    <w:nsid w:val="226F46CB"/>
    <w:multiLevelType w:val="hybridMultilevel"/>
    <w:tmpl w:val="497A614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1" w15:restartNumberingAfterBreak="0">
    <w:nsid w:val="26BA680F"/>
    <w:multiLevelType w:val="hybridMultilevel"/>
    <w:tmpl w:val="099C1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EE6D56"/>
    <w:multiLevelType w:val="hybridMultilevel"/>
    <w:tmpl w:val="40A691E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85CD7"/>
    <w:multiLevelType w:val="hybridMultilevel"/>
    <w:tmpl w:val="B91CD61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4" w15:restartNumberingAfterBreak="0">
    <w:nsid w:val="2ACD3879"/>
    <w:multiLevelType w:val="hybridMultilevel"/>
    <w:tmpl w:val="4DE815EE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5" w15:restartNumberingAfterBreak="0">
    <w:nsid w:val="2C1F4BB8"/>
    <w:multiLevelType w:val="hybridMultilevel"/>
    <w:tmpl w:val="4366F5B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6" w15:restartNumberingAfterBreak="0">
    <w:nsid w:val="31140CB6"/>
    <w:multiLevelType w:val="hybridMultilevel"/>
    <w:tmpl w:val="AF225260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7" w15:restartNumberingAfterBreak="0">
    <w:nsid w:val="31693672"/>
    <w:multiLevelType w:val="hybridMultilevel"/>
    <w:tmpl w:val="C5969F6C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8" w15:restartNumberingAfterBreak="0">
    <w:nsid w:val="324242A2"/>
    <w:multiLevelType w:val="hybridMultilevel"/>
    <w:tmpl w:val="E4842EB4"/>
    <w:lvl w:ilvl="0" w:tplc="FFFFFFFF">
      <w:start w:val="1"/>
      <w:numFmt w:val="lowerLetter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41447A"/>
    <w:multiLevelType w:val="hybridMultilevel"/>
    <w:tmpl w:val="71F2ABAA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38CB0576"/>
    <w:multiLevelType w:val="hybridMultilevel"/>
    <w:tmpl w:val="B6821CC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38E8694B"/>
    <w:multiLevelType w:val="hybridMultilevel"/>
    <w:tmpl w:val="860C100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C3C76FF"/>
    <w:multiLevelType w:val="hybridMultilevel"/>
    <w:tmpl w:val="B80AC8BA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3D9A0503"/>
    <w:multiLevelType w:val="hybridMultilevel"/>
    <w:tmpl w:val="D3064B8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40704888"/>
    <w:multiLevelType w:val="hybridMultilevel"/>
    <w:tmpl w:val="7BE2150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55A63CF"/>
    <w:multiLevelType w:val="hybridMultilevel"/>
    <w:tmpl w:val="7FE87BEC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36" w15:restartNumberingAfterBreak="0">
    <w:nsid w:val="47844EAD"/>
    <w:multiLevelType w:val="hybridMultilevel"/>
    <w:tmpl w:val="21668D9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7" w15:restartNumberingAfterBreak="0">
    <w:nsid w:val="4A4B5CE1"/>
    <w:multiLevelType w:val="hybridMultilevel"/>
    <w:tmpl w:val="2DC08B80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C9C522A"/>
    <w:multiLevelType w:val="hybridMultilevel"/>
    <w:tmpl w:val="40A691E2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EF3A8E"/>
    <w:multiLevelType w:val="hybridMultilevel"/>
    <w:tmpl w:val="2F60D03A"/>
    <w:lvl w:ilvl="0" w:tplc="FFFFFFFF">
      <w:start w:val="1"/>
      <w:numFmt w:val="lowerLetter"/>
      <w:lvlText w:val="%1."/>
      <w:lvlJc w:val="left"/>
      <w:pPr>
        <w:ind w:left="1363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0" w15:restartNumberingAfterBreak="0">
    <w:nsid w:val="4D3D6BF9"/>
    <w:multiLevelType w:val="hybridMultilevel"/>
    <w:tmpl w:val="0EB21608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4F9A7C00"/>
    <w:multiLevelType w:val="hybridMultilevel"/>
    <w:tmpl w:val="9758723E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2" w15:restartNumberingAfterBreak="0">
    <w:nsid w:val="4FE250B6"/>
    <w:multiLevelType w:val="hybridMultilevel"/>
    <w:tmpl w:val="5852A75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079FC"/>
    <w:multiLevelType w:val="hybridMultilevel"/>
    <w:tmpl w:val="23828556"/>
    <w:lvl w:ilvl="0" w:tplc="240A0019">
      <w:start w:val="1"/>
      <w:numFmt w:val="lowerLetter"/>
      <w:lvlText w:val="%1."/>
      <w:lvlJc w:val="left"/>
      <w:pPr>
        <w:ind w:left="1145" w:hanging="360"/>
      </w:pPr>
    </w:lvl>
    <w:lvl w:ilvl="1" w:tplc="240A0019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4" w15:restartNumberingAfterBreak="0">
    <w:nsid w:val="509F3C54"/>
    <w:multiLevelType w:val="hybridMultilevel"/>
    <w:tmpl w:val="65C258B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214DCA"/>
    <w:multiLevelType w:val="hybridMultilevel"/>
    <w:tmpl w:val="2DC08B8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545F15C2"/>
    <w:multiLevelType w:val="hybridMultilevel"/>
    <w:tmpl w:val="CEF63EC4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7" w15:restartNumberingAfterBreak="0">
    <w:nsid w:val="56053676"/>
    <w:multiLevelType w:val="hybridMultilevel"/>
    <w:tmpl w:val="31C01714"/>
    <w:lvl w:ilvl="0" w:tplc="FFFFFFFF">
      <w:start w:val="1"/>
      <w:numFmt w:val="lowerLetter"/>
      <w:lvlText w:val="%1."/>
      <w:lvlJc w:val="left"/>
      <w:pPr>
        <w:ind w:left="1363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8" w15:restartNumberingAfterBreak="0">
    <w:nsid w:val="565546F9"/>
    <w:multiLevelType w:val="hybridMultilevel"/>
    <w:tmpl w:val="D3064B8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58F8687D"/>
    <w:multiLevelType w:val="hybridMultilevel"/>
    <w:tmpl w:val="987C4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01085"/>
    <w:multiLevelType w:val="hybridMultilevel"/>
    <w:tmpl w:val="FBF81B1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C86351"/>
    <w:multiLevelType w:val="hybridMultilevel"/>
    <w:tmpl w:val="DBCA5FC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F04B89"/>
    <w:multiLevelType w:val="hybridMultilevel"/>
    <w:tmpl w:val="B6821CC2"/>
    <w:lvl w:ilvl="0" w:tplc="99641986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" w15:restartNumberingAfterBreak="0">
    <w:nsid w:val="5F4646FF"/>
    <w:multiLevelType w:val="hybridMultilevel"/>
    <w:tmpl w:val="25E8BCC6"/>
    <w:lvl w:ilvl="0" w:tplc="1BBEB71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595959" w:themeColor="text1" w:themeTint="A6"/>
        <w:lang w:val="es-CO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BA7855"/>
    <w:multiLevelType w:val="hybridMultilevel"/>
    <w:tmpl w:val="51EC3A7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5" w15:restartNumberingAfterBreak="0">
    <w:nsid w:val="63E50729"/>
    <w:multiLevelType w:val="hybridMultilevel"/>
    <w:tmpl w:val="A0A693E8"/>
    <w:lvl w:ilvl="0" w:tplc="240A0019">
      <w:start w:val="1"/>
      <w:numFmt w:val="lowerLetter"/>
      <w:lvlText w:val="%1."/>
      <w:lvlJc w:val="left"/>
      <w:pPr>
        <w:ind w:left="1723" w:hanging="360"/>
      </w:pPr>
    </w:lvl>
    <w:lvl w:ilvl="1" w:tplc="240A0019" w:tentative="1">
      <w:start w:val="1"/>
      <w:numFmt w:val="lowerLetter"/>
      <w:lvlText w:val="%2."/>
      <w:lvlJc w:val="left"/>
      <w:pPr>
        <w:ind w:left="2443" w:hanging="360"/>
      </w:pPr>
    </w:lvl>
    <w:lvl w:ilvl="2" w:tplc="240A001B" w:tentative="1">
      <w:start w:val="1"/>
      <w:numFmt w:val="lowerRoman"/>
      <w:lvlText w:val="%3."/>
      <w:lvlJc w:val="right"/>
      <w:pPr>
        <w:ind w:left="3163" w:hanging="180"/>
      </w:pPr>
    </w:lvl>
    <w:lvl w:ilvl="3" w:tplc="240A000F" w:tentative="1">
      <w:start w:val="1"/>
      <w:numFmt w:val="decimal"/>
      <w:lvlText w:val="%4."/>
      <w:lvlJc w:val="left"/>
      <w:pPr>
        <w:ind w:left="3883" w:hanging="360"/>
      </w:pPr>
    </w:lvl>
    <w:lvl w:ilvl="4" w:tplc="240A0019" w:tentative="1">
      <w:start w:val="1"/>
      <w:numFmt w:val="lowerLetter"/>
      <w:lvlText w:val="%5."/>
      <w:lvlJc w:val="left"/>
      <w:pPr>
        <w:ind w:left="4603" w:hanging="360"/>
      </w:pPr>
    </w:lvl>
    <w:lvl w:ilvl="5" w:tplc="240A001B" w:tentative="1">
      <w:start w:val="1"/>
      <w:numFmt w:val="lowerRoman"/>
      <w:lvlText w:val="%6."/>
      <w:lvlJc w:val="right"/>
      <w:pPr>
        <w:ind w:left="5323" w:hanging="180"/>
      </w:pPr>
    </w:lvl>
    <w:lvl w:ilvl="6" w:tplc="240A000F" w:tentative="1">
      <w:start w:val="1"/>
      <w:numFmt w:val="decimal"/>
      <w:lvlText w:val="%7."/>
      <w:lvlJc w:val="left"/>
      <w:pPr>
        <w:ind w:left="6043" w:hanging="360"/>
      </w:pPr>
    </w:lvl>
    <w:lvl w:ilvl="7" w:tplc="240A0019" w:tentative="1">
      <w:start w:val="1"/>
      <w:numFmt w:val="lowerLetter"/>
      <w:lvlText w:val="%8."/>
      <w:lvlJc w:val="left"/>
      <w:pPr>
        <w:ind w:left="6763" w:hanging="360"/>
      </w:pPr>
    </w:lvl>
    <w:lvl w:ilvl="8" w:tplc="240A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6" w15:restartNumberingAfterBreak="0">
    <w:nsid w:val="64124851"/>
    <w:multiLevelType w:val="hybridMultilevel"/>
    <w:tmpl w:val="18F6FC36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7" w15:restartNumberingAfterBreak="0">
    <w:nsid w:val="668841BD"/>
    <w:multiLevelType w:val="hybridMultilevel"/>
    <w:tmpl w:val="73806BB8"/>
    <w:lvl w:ilvl="0" w:tplc="FFFFFFFF">
      <w:start w:val="1"/>
      <w:numFmt w:val="lowerLetter"/>
      <w:lvlText w:val="%1."/>
      <w:lvlJc w:val="left"/>
      <w:pPr>
        <w:ind w:left="1428" w:hanging="360"/>
      </w:pPr>
      <w:rPr>
        <w:b w:val="0"/>
        <w:bCs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AB7F25"/>
    <w:multiLevelType w:val="hybridMultilevel"/>
    <w:tmpl w:val="A050A472"/>
    <w:lvl w:ilvl="0" w:tplc="040A0019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9" w15:restartNumberingAfterBreak="0">
    <w:nsid w:val="68956B7C"/>
    <w:multiLevelType w:val="hybridMultilevel"/>
    <w:tmpl w:val="7EC60700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0" w15:restartNumberingAfterBreak="0">
    <w:nsid w:val="6A76094C"/>
    <w:multiLevelType w:val="hybridMultilevel"/>
    <w:tmpl w:val="2EACC580"/>
    <w:lvl w:ilvl="0" w:tplc="240A0019">
      <w:start w:val="1"/>
      <w:numFmt w:val="lowerLetter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795CF2"/>
    <w:multiLevelType w:val="hybridMultilevel"/>
    <w:tmpl w:val="1AF4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128CDA4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418BF"/>
    <w:multiLevelType w:val="hybridMultilevel"/>
    <w:tmpl w:val="3790D74A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3" w15:restartNumberingAfterBreak="0">
    <w:nsid w:val="6ED10E61"/>
    <w:multiLevelType w:val="hybridMultilevel"/>
    <w:tmpl w:val="BEA8DF1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4" w15:restartNumberingAfterBreak="0">
    <w:nsid w:val="70302195"/>
    <w:multiLevelType w:val="multilevel"/>
    <w:tmpl w:val="22AEE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5365775"/>
    <w:multiLevelType w:val="hybridMultilevel"/>
    <w:tmpl w:val="CFF2378E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6" w15:restartNumberingAfterBreak="0">
    <w:nsid w:val="75AB6297"/>
    <w:multiLevelType w:val="hybridMultilevel"/>
    <w:tmpl w:val="3790D74A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7" w15:restartNumberingAfterBreak="0">
    <w:nsid w:val="76BE3078"/>
    <w:multiLevelType w:val="hybridMultilevel"/>
    <w:tmpl w:val="44E46E42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8" w15:restartNumberingAfterBreak="0">
    <w:nsid w:val="777B69F3"/>
    <w:multiLevelType w:val="hybridMultilevel"/>
    <w:tmpl w:val="AF667328"/>
    <w:lvl w:ilvl="0" w:tplc="240A0019">
      <w:start w:val="1"/>
      <w:numFmt w:val="lowerLetter"/>
      <w:lvlText w:val="%1."/>
      <w:lvlJc w:val="left"/>
      <w:pPr>
        <w:ind w:left="1363" w:hanging="360"/>
      </w:pPr>
    </w:lvl>
    <w:lvl w:ilvl="1" w:tplc="240A0019" w:tentative="1">
      <w:start w:val="1"/>
      <w:numFmt w:val="lowerLetter"/>
      <w:lvlText w:val="%2."/>
      <w:lvlJc w:val="left"/>
      <w:pPr>
        <w:ind w:left="2083" w:hanging="360"/>
      </w:pPr>
    </w:lvl>
    <w:lvl w:ilvl="2" w:tplc="240A001B" w:tentative="1">
      <w:start w:val="1"/>
      <w:numFmt w:val="lowerRoman"/>
      <w:lvlText w:val="%3."/>
      <w:lvlJc w:val="right"/>
      <w:pPr>
        <w:ind w:left="2803" w:hanging="180"/>
      </w:pPr>
    </w:lvl>
    <w:lvl w:ilvl="3" w:tplc="240A000F" w:tentative="1">
      <w:start w:val="1"/>
      <w:numFmt w:val="decimal"/>
      <w:lvlText w:val="%4."/>
      <w:lvlJc w:val="left"/>
      <w:pPr>
        <w:ind w:left="3523" w:hanging="360"/>
      </w:pPr>
    </w:lvl>
    <w:lvl w:ilvl="4" w:tplc="240A0019" w:tentative="1">
      <w:start w:val="1"/>
      <w:numFmt w:val="lowerLetter"/>
      <w:lvlText w:val="%5."/>
      <w:lvlJc w:val="left"/>
      <w:pPr>
        <w:ind w:left="4243" w:hanging="360"/>
      </w:pPr>
    </w:lvl>
    <w:lvl w:ilvl="5" w:tplc="240A001B" w:tentative="1">
      <w:start w:val="1"/>
      <w:numFmt w:val="lowerRoman"/>
      <w:lvlText w:val="%6."/>
      <w:lvlJc w:val="right"/>
      <w:pPr>
        <w:ind w:left="4963" w:hanging="180"/>
      </w:pPr>
    </w:lvl>
    <w:lvl w:ilvl="6" w:tplc="240A000F" w:tentative="1">
      <w:start w:val="1"/>
      <w:numFmt w:val="decimal"/>
      <w:lvlText w:val="%7."/>
      <w:lvlJc w:val="left"/>
      <w:pPr>
        <w:ind w:left="5683" w:hanging="360"/>
      </w:pPr>
    </w:lvl>
    <w:lvl w:ilvl="7" w:tplc="240A0019" w:tentative="1">
      <w:start w:val="1"/>
      <w:numFmt w:val="lowerLetter"/>
      <w:lvlText w:val="%8."/>
      <w:lvlJc w:val="left"/>
      <w:pPr>
        <w:ind w:left="6403" w:hanging="360"/>
      </w:pPr>
    </w:lvl>
    <w:lvl w:ilvl="8" w:tplc="240A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9" w15:restartNumberingAfterBreak="0">
    <w:nsid w:val="7798517E"/>
    <w:multiLevelType w:val="hybridMultilevel"/>
    <w:tmpl w:val="B91CD61C"/>
    <w:lvl w:ilvl="0" w:tplc="FFFFFFFF">
      <w:start w:val="1"/>
      <w:numFmt w:val="lowerLetter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70" w15:restartNumberingAfterBreak="0">
    <w:nsid w:val="7B635638"/>
    <w:multiLevelType w:val="hybridMultilevel"/>
    <w:tmpl w:val="F7B0CF08"/>
    <w:lvl w:ilvl="0" w:tplc="240A0019">
      <w:start w:val="1"/>
      <w:numFmt w:val="lowerLetter"/>
      <w:lvlText w:val="%1."/>
      <w:lvlJc w:val="left"/>
      <w:pPr>
        <w:ind w:left="1003" w:hanging="360"/>
      </w:pPr>
    </w:lvl>
    <w:lvl w:ilvl="1" w:tplc="240A0019" w:tentative="1">
      <w:start w:val="1"/>
      <w:numFmt w:val="lowerLetter"/>
      <w:lvlText w:val="%2."/>
      <w:lvlJc w:val="left"/>
      <w:pPr>
        <w:ind w:left="1723" w:hanging="360"/>
      </w:pPr>
    </w:lvl>
    <w:lvl w:ilvl="2" w:tplc="240A001B" w:tentative="1">
      <w:start w:val="1"/>
      <w:numFmt w:val="lowerRoman"/>
      <w:lvlText w:val="%3."/>
      <w:lvlJc w:val="right"/>
      <w:pPr>
        <w:ind w:left="2443" w:hanging="180"/>
      </w:pPr>
    </w:lvl>
    <w:lvl w:ilvl="3" w:tplc="240A000F" w:tentative="1">
      <w:start w:val="1"/>
      <w:numFmt w:val="decimal"/>
      <w:lvlText w:val="%4."/>
      <w:lvlJc w:val="left"/>
      <w:pPr>
        <w:ind w:left="3163" w:hanging="360"/>
      </w:pPr>
    </w:lvl>
    <w:lvl w:ilvl="4" w:tplc="240A0019" w:tentative="1">
      <w:start w:val="1"/>
      <w:numFmt w:val="lowerLetter"/>
      <w:lvlText w:val="%5."/>
      <w:lvlJc w:val="left"/>
      <w:pPr>
        <w:ind w:left="3883" w:hanging="360"/>
      </w:pPr>
    </w:lvl>
    <w:lvl w:ilvl="5" w:tplc="240A001B" w:tentative="1">
      <w:start w:val="1"/>
      <w:numFmt w:val="lowerRoman"/>
      <w:lvlText w:val="%6."/>
      <w:lvlJc w:val="right"/>
      <w:pPr>
        <w:ind w:left="4603" w:hanging="180"/>
      </w:pPr>
    </w:lvl>
    <w:lvl w:ilvl="6" w:tplc="240A000F" w:tentative="1">
      <w:start w:val="1"/>
      <w:numFmt w:val="decimal"/>
      <w:lvlText w:val="%7."/>
      <w:lvlJc w:val="left"/>
      <w:pPr>
        <w:ind w:left="5323" w:hanging="360"/>
      </w:pPr>
    </w:lvl>
    <w:lvl w:ilvl="7" w:tplc="240A0019" w:tentative="1">
      <w:start w:val="1"/>
      <w:numFmt w:val="lowerLetter"/>
      <w:lvlText w:val="%8."/>
      <w:lvlJc w:val="left"/>
      <w:pPr>
        <w:ind w:left="6043" w:hanging="360"/>
      </w:pPr>
    </w:lvl>
    <w:lvl w:ilvl="8" w:tplc="24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1" w15:restartNumberingAfterBreak="0">
    <w:nsid w:val="7C9E06B6"/>
    <w:multiLevelType w:val="hybridMultilevel"/>
    <w:tmpl w:val="476E949C"/>
    <w:lvl w:ilvl="0" w:tplc="240A0019">
      <w:start w:val="1"/>
      <w:numFmt w:val="low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2" w15:restartNumberingAfterBreak="0">
    <w:nsid w:val="7FE25B82"/>
    <w:multiLevelType w:val="hybridMultilevel"/>
    <w:tmpl w:val="BD90C86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11240">
    <w:abstractNumId w:val="64"/>
  </w:num>
  <w:num w:numId="2" w16cid:durableId="1949116254">
    <w:abstractNumId w:val="21"/>
  </w:num>
  <w:num w:numId="3" w16cid:durableId="274557934">
    <w:abstractNumId w:val="0"/>
  </w:num>
  <w:num w:numId="4" w16cid:durableId="1404911498">
    <w:abstractNumId w:val="49"/>
  </w:num>
  <w:num w:numId="5" w16cid:durableId="1810396504">
    <w:abstractNumId w:val="61"/>
  </w:num>
  <w:num w:numId="6" w16cid:durableId="1926721533">
    <w:abstractNumId w:val="9"/>
  </w:num>
  <w:num w:numId="7" w16cid:durableId="956640895">
    <w:abstractNumId w:val="4"/>
  </w:num>
  <w:num w:numId="8" w16cid:durableId="1960061147">
    <w:abstractNumId w:val="11"/>
  </w:num>
  <w:num w:numId="9" w16cid:durableId="1356273311">
    <w:abstractNumId w:val="7"/>
  </w:num>
  <w:num w:numId="10" w16cid:durableId="488136351">
    <w:abstractNumId w:val="27"/>
  </w:num>
  <w:num w:numId="11" w16cid:durableId="1003898192">
    <w:abstractNumId w:val="34"/>
  </w:num>
  <w:num w:numId="12" w16cid:durableId="407574475">
    <w:abstractNumId w:val="62"/>
  </w:num>
  <w:num w:numId="13" w16cid:durableId="2010979556">
    <w:abstractNumId w:val="14"/>
  </w:num>
  <w:num w:numId="14" w16cid:durableId="1973055175">
    <w:abstractNumId w:val="23"/>
  </w:num>
  <w:num w:numId="15" w16cid:durableId="1851488523">
    <w:abstractNumId w:val="72"/>
  </w:num>
  <w:num w:numId="16" w16cid:durableId="1928659292">
    <w:abstractNumId w:val="40"/>
  </w:num>
  <w:num w:numId="17" w16cid:durableId="2105488448">
    <w:abstractNumId w:val="32"/>
  </w:num>
  <w:num w:numId="18" w16cid:durableId="766657733">
    <w:abstractNumId w:val="6"/>
  </w:num>
  <w:num w:numId="19" w16cid:durableId="572937910">
    <w:abstractNumId w:val="69"/>
  </w:num>
  <w:num w:numId="20" w16cid:durableId="1929463964">
    <w:abstractNumId w:val="50"/>
  </w:num>
  <w:num w:numId="21" w16cid:durableId="421806635">
    <w:abstractNumId w:val="66"/>
  </w:num>
  <w:num w:numId="22" w16cid:durableId="954602856">
    <w:abstractNumId w:val="51"/>
  </w:num>
  <w:num w:numId="23" w16cid:durableId="584538947">
    <w:abstractNumId w:val="42"/>
  </w:num>
  <w:num w:numId="24" w16cid:durableId="1669821197">
    <w:abstractNumId w:val="60"/>
  </w:num>
  <w:num w:numId="25" w16cid:durableId="2048749640">
    <w:abstractNumId w:val="46"/>
  </w:num>
  <w:num w:numId="26" w16cid:durableId="1848934194">
    <w:abstractNumId w:val="70"/>
  </w:num>
  <w:num w:numId="27" w16cid:durableId="1448812180">
    <w:abstractNumId w:val="45"/>
  </w:num>
  <w:num w:numId="28" w16cid:durableId="1407262377">
    <w:abstractNumId w:val="63"/>
  </w:num>
  <w:num w:numId="29" w16cid:durableId="1222789250">
    <w:abstractNumId w:val="56"/>
  </w:num>
  <w:num w:numId="30" w16cid:durableId="1480417473">
    <w:abstractNumId w:val="12"/>
  </w:num>
  <w:num w:numId="31" w16cid:durableId="1885748862">
    <w:abstractNumId w:val="19"/>
  </w:num>
  <w:num w:numId="32" w16cid:durableId="2057197124">
    <w:abstractNumId w:val="37"/>
  </w:num>
  <w:num w:numId="33" w16cid:durableId="96097491">
    <w:abstractNumId w:val="59"/>
  </w:num>
  <w:num w:numId="34" w16cid:durableId="555508026">
    <w:abstractNumId w:val="25"/>
  </w:num>
  <w:num w:numId="35" w16cid:durableId="450828498">
    <w:abstractNumId w:val="55"/>
  </w:num>
  <w:num w:numId="36" w16cid:durableId="544223419">
    <w:abstractNumId w:val="31"/>
  </w:num>
  <w:num w:numId="37" w16cid:durableId="284043494">
    <w:abstractNumId w:val="33"/>
  </w:num>
  <w:num w:numId="38" w16cid:durableId="960644460">
    <w:abstractNumId w:val="8"/>
  </w:num>
  <w:num w:numId="39" w16cid:durableId="1916666998">
    <w:abstractNumId w:val="48"/>
  </w:num>
  <w:num w:numId="40" w16cid:durableId="1098451569">
    <w:abstractNumId w:val="44"/>
  </w:num>
  <w:num w:numId="41" w16cid:durableId="1020622239">
    <w:abstractNumId w:val="18"/>
  </w:num>
  <w:num w:numId="42" w16cid:durableId="298656505">
    <w:abstractNumId w:val="43"/>
  </w:num>
  <w:num w:numId="43" w16cid:durableId="56168456">
    <w:abstractNumId w:val="24"/>
  </w:num>
  <w:num w:numId="44" w16cid:durableId="743645464">
    <w:abstractNumId w:val="35"/>
  </w:num>
  <w:num w:numId="45" w16cid:durableId="1000422713">
    <w:abstractNumId w:val="13"/>
  </w:num>
  <w:num w:numId="46" w16cid:durableId="1396508948">
    <w:abstractNumId w:val="71"/>
  </w:num>
  <w:num w:numId="47" w16cid:durableId="1795369405">
    <w:abstractNumId w:val="67"/>
  </w:num>
  <w:num w:numId="48" w16cid:durableId="1894656814">
    <w:abstractNumId w:val="29"/>
  </w:num>
  <w:num w:numId="49" w16cid:durableId="1535772469">
    <w:abstractNumId w:val="26"/>
  </w:num>
  <w:num w:numId="50" w16cid:durableId="188614009">
    <w:abstractNumId w:val="20"/>
  </w:num>
  <w:num w:numId="51" w16cid:durableId="492066531">
    <w:abstractNumId w:val="16"/>
  </w:num>
  <w:num w:numId="52" w16cid:durableId="1689284749">
    <w:abstractNumId w:val="10"/>
  </w:num>
  <w:num w:numId="53" w16cid:durableId="1831870203">
    <w:abstractNumId w:val="36"/>
  </w:num>
  <w:num w:numId="54" w16cid:durableId="505827762">
    <w:abstractNumId w:val="54"/>
  </w:num>
  <w:num w:numId="55" w16cid:durableId="1632639090">
    <w:abstractNumId w:val="65"/>
  </w:num>
  <w:num w:numId="56" w16cid:durableId="968629522">
    <w:abstractNumId w:val="68"/>
  </w:num>
  <w:num w:numId="57" w16cid:durableId="396514715">
    <w:abstractNumId w:val="52"/>
  </w:num>
  <w:num w:numId="58" w16cid:durableId="909774799">
    <w:abstractNumId w:val="30"/>
  </w:num>
  <w:num w:numId="59" w16cid:durableId="2037273350">
    <w:abstractNumId w:val="57"/>
  </w:num>
  <w:num w:numId="60" w16cid:durableId="1340886421">
    <w:abstractNumId w:val="22"/>
  </w:num>
  <w:num w:numId="61" w16cid:durableId="1339625514">
    <w:abstractNumId w:val="47"/>
  </w:num>
  <w:num w:numId="62" w16cid:durableId="1069379615">
    <w:abstractNumId w:val="28"/>
  </w:num>
  <w:num w:numId="63" w16cid:durableId="539515017">
    <w:abstractNumId w:val="39"/>
  </w:num>
  <w:num w:numId="64" w16cid:durableId="1507402994">
    <w:abstractNumId w:val="38"/>
  </w:num>
  <w:num w:numId="65" w16cid:durableId="4941507">
    <w:abstractNumId w:val="5"/>
  </w:num>
  <w:num w:numId="66" w16cid:durableId="2010789732">
    <w:abstractNumId w:val="3"/>
  </w:num>
  <w:num w:numId="67" w16cid:durableId="1240141620">
    <w:abstractNumId w:val="1"/>
  </w:num>
  <w:num w:numId="68" w16cid:durableId="1138570558">
    <w:abstractNumId w:val="53"/>
  </w:num>
  <w:num w:numId="69" w16cid:durableId="1712531059">
    <w:abstractNumId w:val="41"/>
  </w:num>
  <w:num w:numId="70" w16cid:durableId="1038092309">
    <w:abstractNumId w:val="15"/>
  </w:num>
  <w:num w:numId="71" w16cid:durableId="1657882561">
    <w:abstractNumId w:val="2"/>
  </w:num>
  <w:num w:numId="72" w16cid:durableId="1997685132">
    <w:abstractNumId w:val="58"/>
  </w:num>
  <w:num w:numId="73" w16cid:durableId="12850372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co Antonio Echeverry">
    <w15:presenceInfo w15:providerId="AD" w15:userId="S::ma.echeverry@hv.com.co::d3379d84-970f-4644-b6e9-790eeebe2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E"/>
    <w:rsid w:val="000372E8"/>
    <w:rsid w:val="000875A5"/>
    <w:rsid w:val="000A7431"/>
    <w:rsid w:val="000E2820"/>
    <w:rsid w:val="001163EE"/>
    <w:rsid w:val="00182CB4"/>
    <w:rsid w:val="00217352"/>
    <w:rsid w:val="002C6CCF"/>
    <w:rsid w:val="002D5219"/>
    <w:rsid w:val="002F1193"/>
    <w:rsid w:val="002F4780"/>
    <w:rsid w:val="003B0876"/>
    <w:rsid w:val="003D73D7"/>
    <w:rsid w:val="00401B23"/>
    <w:rsid w:val="00463296"/>
    <w:rsid w:val="00517217"/>
    <w:rsid w:val="005D40B7"/>
    <w:rsid w:val="00665CFC"/>
    <w:rsid w:val="00671CCE"/>
    <w:rsid w:val="006B08FA"/>
    <w:rsid w:val="0070501A"/>
    <w:rsid w:val="0070603C"/>
    <w:rsid w:val="00793798"/>
    <w:rsid w:val="008218FE"/>
    <w:rsid w:val="0082292F"/>
    <w:rsid w:val="00855EC3"/>
    <w:rsid w:val="008C2525"/>
    <w:rsid w:val="008D276F"/>
    <w:rsid w:val="009008A5"/>
    <w:rsid w:val="00920748"/>
    <w:rsid w:val="00A6184C"/>
    <w:rsid w:val="00A727AE"/>
    <w:rsid w:val="00A833CF"/>
    <w:rsid w:val="00A87C3C"/>
    <w:rsid w:val="00AE0C1F"/>
    <w:rsid w:val="00AF22C4"/>
    <w:rsid w:val="00B00262"/>
    <w:rsid w:val="00B2282D"/>
    <w:rsid w:val="00B53945"/>
    <w:rsid w:val="00B569F2"/>
    <w:rsid w:val="00BB48B4"/>
    <w:rsid w:val="00BD4E56"/>
    <w:rsid w:val="00CA5DFD"/>
    <w:rsid w:val="00CD7687"/>
    <w:rsid w:val="00D05486"/>
    <w:rsid w:val="00D42422"/>
    <w:rsid w:val="00D46416"/>
    <w:rsid w:val="00D65BF5"/>
    <w:rsid w:val="00D809AE"/>
    <w:rsid w:val="00DB00D1"/>
    <w:rsid w:val="00DE7F15"/>
    <w:rsid w:val="00DF12CE"/>
    <w:rsid w:val="00E254DD"/>
    <w:rsid w:val="00E34D4C"/>
    <w:rsid w:val="00E60027"/>
    <w:rsid w:val="00E80A73"/>
    <w:rsid w:val="00EF0B96"/>
    <w:rsid w:val="00F6610C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16C0"/>
  <w15:chartTrackingRefBased/>
  <w15:docId w15:val="{0BAE2E6D-E0A6-413C-8943-85DAEE0B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AE"/>
    <w:rPr>
      <w:i/>
      <w:iCs/>
      <w:color w:val="404040" w:themeColor="text1" w:themeTint="BF"/>
    </w:rPr>
  </w:style>
  <w:style w:type="paragraph" w:styleId="Prrafodelista">
    <w:name w:val="List Paragraph"/>
    <w:aliases w:val="Questions"/>
    <w:basedOn w:val="Normal"/>
    <w:link w:val="PrrafodelistaCar"/>
    <w:uiPriority w:val="99"/>
    <w:qFormat/>
    <w:rsid w:val="00D80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A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D809AE"/>
    <w:pPr>
      <w:jc w:val="both"/>
    </w:pPr>
    <w:rPr>
      <w:rFonts w:ascii="Skia" w:eastAsia="Times" w:hAnsi="Skia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D809AE"/>
    <w:rPr>
      <w:rFonts w:ascii="Skia" w:eastAsia="Times" w:hAnsi="Skia" w:cs="Times New Roman"/>
      <w:kern w:val="0"/>
      <w:sz w:val="24"/>
      <w:szCs w:val="20"/>
      <w:lang w:val="es-ES"/>
      <w14:ligatures w14:val="none"/>
    </w:rPr>
  </w:style>
  <w:style w:type="character" w:customStyle="1" w:styleId="PrrafodelistaCar">
    <w:name w:val="Párrafo de lista Car"/>
    <w:aliases w:val="Questions Car"/>
    <w:basedOn w:val="Fuentedeprrafopredeter"/>
    <w:link w:val="Prrafodelista"/>
    <w:uiPriority w:val="99"/>
    <w:qFormat/>
    <w:rsid w:val="009008A5"/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E254D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2028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Wilmar Vargas Mendez</dc:creator>
  <cp:keywords/>
  <dc:description/>
  <cp:lastModifiedBy>César Andrés  Saavedra Vanegas</cp:lastModifiedBy>
  <cp:revision>5</cp:revision>
  <dcterms:created xsi:type="dcterms:W3CDTF">2024-07-02T21:06:00Z</dcterms:created>
  <dcterms:modified xsi:type="dcterms:W3CDTF">2024-08-07T16:03:00Z</dcterms:modified>
</cp:coreProperties>
</file>